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7F43" w:rsidRPr="00367F43" w:rsidRDefault="00367F43" w:rsidP="00367F43">
      <w:pPr>
        <w:pStyle w:val="NormalWeb"/>
        <w:shd w:val="clear" w:color="auto" w:fill="FFFFFF"/>
        <w:spacing w:before="0" w:beforeAutospacing="0" w:after="0" w:afterAutospacing="0"/>
        <w:textAlignment w:val="baseline"/>
        <w:rPr>
          <w:rFonts w:ascii="Lato" w:hAnsi="Lato"/>
          <w:color w:val="666666"/>
          <w:sz w:val="20"/>
        </w:rPr>
      </w:pPr>
      <w:r w:rsidRPr="00367F43">
        <w:rPr>
          <w:rFonts w:ascii="Lato" w:hAnsi="Lato"/>
          <w:color w:val="666666"/>
          <w:sz w:val="20"/>
        </w:rPr>
        <w:t>Database Options:</w:t>
      </w:r>
      <w:r w:rsidRPr="00367F43">
        <w:rPr>
          <w:rFonts w:ascii="Lato" w:hAnsi="Lato"/>
          <w:color w:val="666666"/>
          <w:sz w:val="20"/>
        </w:rPr>
        <w:br/>
      </w:r>
      <w:r w:rsidRPr="00367F43">
        <w:rPr>
          <w:rStyle w:val="Strong"/>
          <w:rFonts w:ascii="Lato" w:hAnsi="Lato"/>
          <w:color w:val="000000"/>
          <w:sz w:val="20"/>
          <w:bdr w:val="none" w:sz="0" w:space="0" w:color="auto" w:frame="1"/>
        </w:rPr>
        <w:t>Database Name:</w:t>
      </w:r>
      <w:r w:rsidRPr="00367F43">
        <w:rPr>
          <w:rFonts w:ascii="Lato" w:hAnsi="Lato"/>
          <w:color w:val="666666"/>
          <w:sz w:val="20"/>
        </w:rPr>
        <w:t xml:space="preserve"> (optional) The name of your Postgres database to be </w:t>
      </w:r>
      <w:proofErr w:type="spellStart"/>
      <w:proofErr w:type="gramStart"/>
      <w:r w:rsidRPr="00367F43">
        <w:rPr>
          <w:rFonts w:ascii="Lato" w:hAnsi="Lato"/>
          <w:color w:val="666666"/>
          <w:sz w:val="20"/>
        </w:rPr>
        <w:t>created.If</w:t>
      </w:r>
      <w:proofErr w:type="spellEnd"/>
      <w:proofErr w:type="gramEnd"/>
      <w:r w:rsidRPr="00367F43">
        <w:rPr>
          <w:rFonts w:ascii="Lato" w:hAnsi="Lato"/>
          <w:color w:val="666666"/>
          <w:sz w:val="20"/>
        </w:rPr>
        <w:t xml:space="preserve"> you do not provide a default will be created automatically.</w:t>
      </w:r>
      <w:r w:rsidRPr="00367F43">
        <w:rPr>
          <w:rFonts w:ascii="Lato" w:hAnsi="Lato"/>
          <w:color w:val="666666"/>
          <w:sz w:val="20"/>
        </w:rPr>
        <w:br/>
      </w:r>
      <w:r w:rsidRPr="00367F43">
        <w:rPr>
          <w:rStyle w:val="Strong"/>
          <w:rFonts w:ascii="Lato" w:hAnsi="Lato"/>
          <w:color w:val="000000"/>
          <w:sz w:val="20"/>
          <w:bdr w:val="none" w:sz="0" w:space="0" w:color="auto" w:frame="1"/>
        </w:rPr>
        <w:t>Database Port:</w:t>
      </w:r>
      <w:r w:rsidRPr="00367F43">
        <w:rPr>
          <w:rFonts w:ascii="Lato" w:hAnsi="Lato"/>
          <w:color w:val="666666"/>
          <w:sz w:val="20"/>
        </w:rPr>
        <w:t> The port you want to use to access the database. PostgreSQL default is port 5432.</w:t>
      </w:r>
      <w:r w:rsidRPr="00367F43">
        <w:rPr>
          <w:rFonts w:ascii="Lato" w:hAnsi="Lato"/>
          <w:color w:val="666666"/>
          <w:sz w:val="20"/>
        </w:rPr>
        <w:br/>
      </w:r>
      <w:r w:rsidRPr="00367F43">
        <w:rPr>
          <w:rStyle w:val="Strong"/>
          <w:rFonts w:ascii="Lato" w:hAnsi="Lato"/>
          <w:color w:val="000000"/>
          <w:sz w:val="20"/>
          <w:bdr w:val="none" w:sz="0" w:space="0" w:color="auto" w:frame="1"/>
        </w:rPr>
        <w:t>DB Parameter Group:</w:t>
      </w:r>
      <w:r w:rsidRPr="00367F43">
        <w:rPr>
          <w:rFonts w:ascii="Lato" w:hAnsi="Lato"/>
          <w:color w:val="666666"/>
          <w:sz w:val="20"/>
        </w:rPr>
        <w:t> A configuration applied to the database. If you haven’t created one then choose the default.</w:t>
      </w:r>
      <w:r w:rsidRPr="00367F43">
        <w:rPr>
          <w:rFonts w:ascii="Lato" w:hAnsi="Lato"/>
          <w:color w:val="666666"/>
          <w:sz w:val="20"/>
        </w:rPr>
        <w:br/>
      </w:r>
      <w:r w:rsidRPr="00367F43">
        <w:rPr>
          <w:rStyle w:val="Strong"/>
          <w:rFonts w:ascii="Lato" w:hAnsi="Lato"/>
          <w:color w:val="000000"/>
          <w:sz w:val="20"/>
          <w:bdr w:val="none" w:sz="0" w:space="0" w:color="auto" w:frame="1"/>
        </w:rPr>
        <w:t>Option Group:</w:t>
      </w:r>
      <w:r w:rsidRPr="00367F43">
        <w:rPr>
          <w:rFonts w:ascii="Lato" w:hAnsi="Lato"/>
          <w:color w:val="666666"/>
          <w:sz w:val="20"/>
        </w:rPr>
        <w:t> More options of the database. Use the default value unless you have created your own option group.</w:t>
      </w:r>
      <w:r w:rsidRPr="00367F43">
        <w:rPr>
          <w:rFonts w:ascii="Lato" w:hAnsi="Lato"/>
          <w:color w:val="666666"/>
          <w:sz w:val="20"/>
        </w:rPr>
        <w:br/>
      </w:r>
      <w:r w:rsidRPr="00367F43">
        <w:rPr>
          <w:rStyle w:val="Strong"/>
          <w:rFonts w:ascii="Lato" w:hAnsi="Lato"/>
          <w:color w:val="000000"/>
          <w:sz w:val="20"/>
          <w:bdr w:val="none" w:sz="0" w:space="0" w:color="auto" w:frame="1"/>
        </w:rPr>
        <w:t>Copy Tags </w:t>
      </w:r>
      <w:proofErr w:type="gramStart"/>
      <w:r w:rsidRPr="00367F43">
        <w:rPr>
          <w:rStyle w:val="Strong"/>
          <w:rFonts w:ascii="Lato" w:hAnsi="Lato"/>
          <w:color w:val="000000"/>
          <w:sz w:val="20"/>
          <w:bdr w:val="none" w:sz="0" w:space="0" w:color="auto" w:frame="1"/>
        </w:rPr>
        <w:t>To</w:t>
      </w:r>
      <w:proofErr w:type="gramEnd"/>
      <w:r w:rsidRPr="00367F43">
        <w:rPr>
          <w:rStyle w:val="Strong"/>
          <w:rFonts w:ascii="Lato" w:hAnsi="Lato"/>
          <w:color w:val="000000"/>
          <w:sz w:val="20"/>
          <w:bdr w:val="none" w:sz="0" w:space="0" w:color="auto" w:frame="1"/>
        </w:rPr>
        <w:t xml:space="preserve"> Snapshots:</w:t>
      </w:r>
      <w:r w:rsidRPr="00367F43">
        <w:rPr>
          <w:rFonts w:ascii="Lato" w:hAnsi="Lato"/>
          <w:color w:val="666666"/>
          <w:sz w:val="20"/>
        </w:rPr>
        <w:t> check if you want the tags metadata on DB instances copied to corresponding instance snapshots.</w:t>
      </w:r>
      <w:r w:rsidRPr="00367F43">
        <w:rPr>
          <w:rFonts w:ascii="Lato" w:hAnsi="Lato"/>
          <w:color w:val="666666"/>
          <w:sz w:val="20"/>
        </w:rPr>
        <w:br/>
      </w:r>
      <w:r w:rsidRPr="00367F43">
        <w:rPr>
          <w:rStyle w:val="Strong"/>
          <w:rFonts w:ascii="Lato" w:hAnsi="Lato"/>
          <w:color w:val="000000"/>
          <w:sz w:val="20"/>
          <w:bdr w:val="none" w:sz="0" w:space="0" w:color="auto" w:frame="1"/>
        </w:rPr>
        <w:t>Enable Encryption:</w:t>
      </w:r>
      <w:r w:rsidRPr="00367F43">
        <w:rPr>
          <w:rFonts w:ascii="Lato" w:hAnsi="Lato"/>
          <w:color w:val="666666"/>
          <w:sz w:val="20"/>
        </w:rPr>
        <w:t> Specify if you want the database and snapshots to be encrypted.</w:t>
      </w:r>
    </w:p>
    <w:p w:rsidR="00367F43" w:rsidRPr="00367F43" w:rsidRDefault="00367F43" w:rsidP="00367F43">
      <w:pPr>
        <w:pStyle w:val="NormalWeb"/>
        <w:shd w:val="clear" w:color="auto" w:fill="FFFFFF"/>
        <w:spacing w:before="0" w:beforeAutospacing="0" w:after="0" w:afterAutospacing="0"/>
        <w:textAlignment w:val="baseline"/>
        <w:rPr>
          <w:rFonts w:ascii="Lato" w:hAnsi="Lato"/>
          <w:color w:val="666666"/>
          <w:sz w:val="20"/>
        </w:rPr>
      </w:pPr>
      <w:r w:rsidRPr="00367F43">
        <w:rPr>
          <w:rFonts w:ascii="Lato" w:hAnsi="Lato"/>
          <w:color w:val="666666"/>
          <w:sz w:val="20"/>
        </w:rPr>
        <w:t>Backup:</w:t>
      </w:r>
      <w:r w:rsidRPr="00367F43">
        <w:rPr>
          <w:rFonts w:ascii="Lato" w:hAnsi="Lato"/>
          <w:color w:val="666666"/>
          <w:sz w:val="20"/>
        </w:rPr>
        <w:br/>
      </w:r>
      <w:r w:rsidRPr="00367F43">
        <w:rPr>
          <w:rStyle w:val="Strong"/>
          <w:rFonts w:ascii="Lato" w:hAnsi="Lato"/>
          <w:color w:val="000000"/>
          <w:sz w:val="20"/>
          <w:bdr w:val="none" w:sz="0" w:space="0" w:color="auto" w:frame="1"/>
        </w:rPr>
        <w:t>Backup Retention Period:</w:t>
      </w:r>
      <w:r w:rsidRPr="00367F43">
        <w:rPr>
          <w:rFonts w:ascii="Lato" w:hAnsi="Lato"/>
          <w:color w:val="666666"/>
          <w:sz w:val="20"/>
        </w:rPr>
        <w:t xml:space="preserve"> Set the number of days you want automatic backups of your database to be retained. Always keep on mind on the cost that this may </w:t>
      </w:r>
      <w:proofErr w:type="spellStart"/>
      <w:r w:rsidRPr="00367F43">
        <w:rPr>
          <w:rFonts w:ascii="Lato" w:hAnsi="Lato"/>
          <w:color w:val="666666"/>
          <w:sz w:val="20"/>
        </w:rPr>
        <w:t>incurr</w:t>
      </w:r>
      <w:proofErr w:type="spellEnd"/>
      <w:r w:rsidRPr="00367F43">
        <w:rPr>
          <w:rFonts w:ascii="Lato" w:hAnsi="Lato"/>
          <w:color w:val="666666"/>
          <w:sz w:val="20"/>
        </w:rPr>
        <w:t>.</w:t>
      </w:r>
      <w:r w:rsidRPr="00367F43">
        <w:rPr>
          <w:rFonts w:ascii="Lato" w:hAnsi="Lato"/>
          <w:color w:val="666666"/>
          <w:sz w:val="20"/>
        </w:rPr>
        <w:br/>
      </w:r>
      <w:r w:rsidRPr="00367F43">
        <w:rPr>
          <w:rStyle w:val="Strong"/>
          <w:rFonts w:ascii="Lato" w:hAnsi="Lato"/>
          <w:color w:val="000000"/>
          <w:sz w:val="20"/>
          <w:bdr w:val="none" w:sz="0" w:space="0" w:color="auto" w:frame="1"/>
        </w:rPr>
        <w:t>Backup Window:</w:t>
      </w:r>
      <w:r w:rsidRPr="00367F43">
        <w:rPr>
          <w:rFonts w:ascii="Lato" w:hAnsi="Lato"/>
          <w:color w:val="666666"/>
          <w:sz w:val="20"/>
        </w:rPr>
        <w:t xml:space="preserve"> Select the time of day you’d like </w:t>
      </w:r>
      <w:proofErr w:type="gramStart"/>
      <w:r w:rsidRPr="00367F43">
        <w:rPr>
          <w:rFonts w:ascii="Lato" w:hAnsi="Lato"/>
          <w:color w:val="666666"/>
          <w:sz w:val="20"/>
        </w:rPr>
        <w:t>you</w:t>
      </w:r>
      <w:proofErr w:type="gramEnd"/>
      <w:r w:rsidRPr="00367F43">
        <w:rPr>
          <w:rFonts w:ascii="Lato" w:hAnsi="Lato"/>
          <w:color w:val="666666"/>
          <w:sz w:val="20"/>
        </w:rPr>
        <w:t xml:space="preserve"> backup to happen.</w:t>
      </w:r>
    </w:p>
    <w:p w:rsidR="00367F43" w:rsidRPr="00367F43" w:rsidRDefault="00367F43" w:rsidP="00367F43">
      <w:pPr>
        <w:pStyle w:val="NormalWeb"/>
        <w:shd w:val="clear" w:color="auto" w:fill="FFFFFF"/>
        <w:spacing w:before="0" w:beforeAutospacing="0" w:after="0" w:afterAutospacing="0"/>
        <w:textAlignment w:val="baseline"/>
        <w:rPr>
          <w:rFonts w:ascii="Lato" w:hAnsi="Lato"/>
          <w:color w:val="666666"/>
          <w:sz w:val="20"/>
        </w:rPr>
      </w:pPr>
      <w:r w:rsidRPr="00367F43">
        <w:rPr>
          <w:rFonts w:ascii="Lato" w:hAnsi="Lato"/>
          <w:color w:val="666666"/>
          <w:sz w:val="20"/>
        </w:rPr>
        <w:t>Maintenance:</w:t>
      </w:r>
      <w:r w:rsidRPr="00367F43">
        <w:rPr>
          <w:rFonts w:ascii="Lato" w:hAnsi="Lato"/>
          <w:color w:val="666666"/>
          <w:sz w:val="20"/>
        </w:rPr>
        <w:br/>
      </w:r>
      <w:r w:rsidRPr="00367F43">
        <w:rPr>
          <w:rStyle w:val="Strong"/>
          <w:rFonts w:ascii="Lato" w:hAnsi="Lato"/>
          <w:color w:val="000000"/>
          <w:sz w:val="20"/>
          <w:bdr w:val="none" w:sz="0" w:space="0" w:color="auto" w:frame="1"/>
        </w:rPr>
        <w:t>Auto Minor Version Upgrade:</w:t>
      </w:r>
      <w:r w:rsidRPr="00367F43">
        <w:rPr>
          <w:rFonts w:ascii="Lato" w:hAnsi="Lato"/>
          <w:color w:val="666666"/>
          <w:sz w:val="20"/>
        </w:rPr>
        <w:t> Select to enable your DB instance to receive minor DB engine version upgrades automatically when they become available.</w:t>
      </w:r>
      <w:r w:rsidRPr="00367F43">
        <w:rPr>
          <w:rFonts w:ascii="Lato" w:hAnsi="Lato"/>
          <w:color w:val="666666"/>
          <w:sz w:val="20"/>
        </w:rPr>
        <w:br/>
      </w:r>
      <w:r w:rsidRPr="00367F43">
        <w:rPr>
          <w:rStyle w:val="Strong"/>
          <w:rFonts w:ascii="Lato" w:hAnsi="Lato"/>
          <w:color w:val="000000"/>
          <w:sz w:val="20"/>
          <w:bdr w:val="none" w:sz="0" w:space="0" w:color="auto" w:frame="1"/>
        </w:rPr>
        <w:t>Maintenance Window:</w:t>
      </w:r>
      <w:r w:rsidRPr="00367F43">
        <w:rPr>
          <w:rFonts w:ascii="Lato" w:hAnsi="Lato"/>
          <w:color w:val="666666"/>
          <w:sz w:val="20"/>
        </w:rPr>
        <w:t xml:space="preserve"> Select a </w:t>
      </w:r>
      <w:proofErr w:type="gramStart"/>
      <w:r w:rsidRPr="00367F43">
        <w:rPr>
          <w:rFonts w:ascii="Lato" w:hAnsi="Lato"/>
          <w:color w:val="666666"/>
          <w:sz w:val="20"/>
        </w:rPr>
        <w:t>30 minute</w:t>
      </w:r>
      <w:proofErr w:type="gramEnd"/>
      <w:r w:rsidRPr="00367F43">
        <w:rPr>
          <w:rFonts w:ascii="Lato" w:hAnsi="Lato"/>
          <w:color w:val="666666"/>
          <w:sz w:val="20"/>
        </w:rPr>
        <w:t xml:space="preserve"> time window that you prefer updates and other maintenance to happen. If </w:t>
      </w:r>
      <w:proofErr w:type="gramStart"/>
      <w:r w:rsidRPr="00367F43">
        <w:rPr>
          <w:rFonts w:ascii="Lato" w:hAnsi="Lato"/>
          <w:color w:val="666666"/>
          <w:sz w:val="20"/>
        </w:rPr>
        <w:t>time period</w:t>
      </w:r>
      <w:proofErr w:type="gramEnd"/>
      <w:r w:rsidRPr="00367F43">
        <w:rPr>
          <w:rFonts w:ascii="Lato" w:hAnsi="Lato"/>
          <w:color w:val="666666"/>
          <w:sz w:val="20"/>
        </w:rPr>
        <w:t xml:space="preserve"> doesn’t matter, select </w:t>
      </w:r>
      <w:r w:rsidRPr="00367F43">
        <w:rPr>
          <w:rStyle w:val="Strong"/>
          <w:rFonts w:ascii="Lato" w:hAnsi="Lato"/>
          <w:color w:val="000000"/>
          <w:sz w:val="20"/>
          <w:bdr w:val="none" w:sz="0" w:space="0" w:color="auto" w:frame="1"/>
        </w:rPr>
        <w:t>No Preference</w:t>
      </w:r>
      <w:r w:rsidRPr="00367F43">
        <w:rPr>
          <w:rFonts w:ascii="Lato" w:hAnsi="Lato"/>
          <w:color w:val="666666"/>
          <w:sz w:val="20"/>
        </w:rPr>
        <w:t>.</w:t>
      </w:r>
    </w:p>
    <w:p w:rsidR="00367F43" w:rsidRPr="00367F43" w:rsidRDefault="00367F43" w:rsidP="00367F43">
      <w:pPr>
        <w:pStyle w:val="NormalWeb"/>
        <w:shd w:val="clear" w:color="auto" w:fill="FFFFFF"/>
        <w:spacing w:before="0" w:beforeAutospacing="0" w:after="0" w:afterAutospacing="0"/>
        <w:textAlignment w:val="baseline"/>
        <w:rPr>
          <w:rFonts w:ascii="Lato" w:hAnsi="Lato"/>
          <w:color w:val="666666"/>
          <w:sz w:val="20"/>
        </w:rPr>
      </w:pPr>
      <w:r w:rsidRPr="00367F43">
        <w:rPr>
          <w:rFonts w:ascii="Lato" w:hAnsi="Lato"/>
          <w:color w:val="666666"/>
          <w:sz w:val="20"/>
        </w:rPr>
        <w:t>10. When you’re finished with the setup, click </w:t>
      </w:r>
      <w:r w:rsidRPr="00367F43">
        <w:rPr>
          <w:rStyle w:val="Strong"/>
          <w:rFonts w:ascii="Lato" w:hAnsi="Lato"/>
          <w:color w:val="000000"/>
          <w:sz w:val="20"/>
          <w:bdr w:val="none" w:sz="0" w:space="0" w:color="auto" w:frame="1"/>
        </w:rPr>
        <w:t>Launch DB Instance</w:t>
      </w:r>
      <w:r w:rsidRPr="00367F43">
        <w:rPr>
          <w:rFonts w:ascii="Lato" w:hAnsi="Lato"/>
          <w:color w:val="666666"/>
          <w:sz w:val="20"/>
        </w:rPr>
        <w:t>. On the final page of the wizard, click </w:t>
      </w:r>
      <w:r w:rsidRPr="00367F43">
        <w:rPr>
          <w:rStyle w:val="Strong"/>
          <w:rFonts w:ascii="Lato" w:hAnsi="Lato"/>
          <w:color w:val="000000"/>
          <w:sz w:val="20"/>
          <w:bdr w:val="none" w:sz="0" w:space="0" w:color="auto" w:frame="1"/>
        </w:rPr>
        <w:t>Close</w:t>
      </w:r>
      <w:r w:rsidRPr="00367F43">
        <w:rPr>
          <w:rFonts w:ascii="Lato" w:hAnsi="Lato"/>
          <w:color w:val="666666"/>
          <w:sz w:val="20"/>
        </w:rPr>
        <w:t>.</w:t>
      </w:r>
    </w:p>
    <w:p w:rsidR="00367F43" w:rsidRPr="00367F43" w:rsidRDefault="00367F43" w:rsidP="00367F43">
      <w:pPr>
        <w:pStyle w:val="NormalWeb"/>
        <w:shd w:val="clear" w:color="auto" w:fill="FFFFFF"/>
        <w:spacing w:before="0" w:beforeAutospacing="0" w:after="0" w:afterAutospacing="0"/>
        <w:textAlignment w:val="baseline"/>
        <w:rPr>
          <w:rFonts w:ascii="Lato" w:hAnsi="Lato"/>
          <w:color w:val="666666"/>
          <w:sz w:val="20"/>
        </w:rPr>
      </w:pPr>
      <w:r w:rsidRPr="00367F43">
        <w:rPr>
          <w:rFonts w:ascii="Lato" w:hAnsi="Lato"/>
          <w:color w:val="666666"/>
          <w:sz w:val="20"/>
        </w:rPr>
        <w:t>11. On the Amazon RDS console, at Instances tab you should see the new DB instance appears in the list. When its status is </w:t>
      </w:r>
      <w:r w:rsidRPr="00367F43">
        <w:rPr>
          <w:rStyle w:val="Strong"/>
          <w:rFonts w:ascii="Lato" w:hAnsi="Lato"/>
          <w:color w:val="000000"/>
          <w:sz w:val="20"/>
          <w:bdr w:val="none" w:sz="0" w:space="0" w:color="auto" w:frame="1"/>
        </w:rPr>
        <w:t>Available</w:t>
      </w:r>
      <w:r w:rsidRPr="00367F43">
        <w:rPr>
          <w:rFonts w:ascii="Lato" w:hAnsi="Lato"/>
          <w:color w:val="666666"/>
          <w:sz w:val="20"/>
        </w:rPr>
        <w:t> then it is ready for use.</w:t>
      </w:r>
    </w:p>
    <w:p w:rsidR="00367F43" w:rsidRPr="00367F43" w:rsidRDefault="00367F43" w:rsidP="00367F43">
      <w:pPr>
        <w:spacing w:after="0" w:line="240" w:lineRule="auto"/>
        <w:textAlignment w:val="baseline"/>
        <w:outlineLvl w:val="0"/>
        <w:rPr>
          <w:rFonts w:ascii="Open Sans" w:eastAsia="Times New Roman" w:hAnsi="Open Sans" w:cs="Open Sans"/>
          <w:b/>
          <w:bCs/>
          <w:color w:val="000000"/>
          <w:kern w:val="36"/>
          <w:sz w:val="28"/>
          <w:szCs w:val="72"/>
        </w:rPr>
      </w:pPr>
      <w:r w:rsidRPr="00367F43">
        <w:rPr>
          <w:rFonts w:ascii="Open Sans" w:eastAsia="Times New Roman" w:hAnsi="Open Sans" w:cs="Open Sans"/>
          <w:b/>
          <w:bCs/>
          <w:color w:val="000000"/>
          <w:kern w:val="36"/>
          <w:sz w:val="28"/>
          <w:szCs w:val="72"/>
        </w:rPr>
        <w:t>Connect to an AWS RDS instance inside a VPC using MySQL Workbench</w:t>
      </w:r>
    </w:p>
    <w:p w:rsidR="00367F43" w:rsidRPr="00367F43" w:rsidRDefault="00367F43" w:rsidP="00367F43">
      <w:pPr>
        <w:spacing w:after="0" w:line="240" w:lineRule="auto"/>
        <w:rPr>
          <w:rFonts w:ascii="Open Sans" w:eastAsia="Times New Roman" w:hAnsi="Open Sans" w:cs="Open Sans"/>
          <w:color w:val="000000"/>
          <w:shd w:val="clear" w:color="auto" w:fill="FFFFFF"/>
        </w:rPr>
      </w:pPr>
      <w:r w:rsidRPr="00367F43">
        <w:rPr>
          <w:rFonts w:ascii="Open Sans" w:eastAsia="Times New Roman" w:hAnsi="Open Sans" w:cs="Open Sans"/>
          <w:b/>
          <w:bCs/>
          <w:color w:val="000000"/>
          <w:shd w:val="clear" w:color="auto" w:fill="FFFFFF"/>
        </w:rPr>
        <w:t>In this step by step how-to we are going to setup a private RDS instance in the default VPC and a bastion host to open an access to the RDS instance from the Internet without the need of a VPN connection.</w:t>
      </w:r>
    </w:p>
    <w:p w:rsidR="00367F43" w:rsidRPr="00367F43" w:rsidRDefault="00367F43" w:rsidP="00367F43">
      <w:pPr>
        <w:spacing w:after="0" w:line="240" w:lineRule="auto"/>
        <w:rPr>
          <w:rFonts w:ascii="Open Sans" w:eastAsia="Times New Roman" w:hAnsi="Open Sans" w:cs="Open Sans"/>
          <w:color w:val="000000"/>
          <w:shd w:val="clear" w:color="auto" w:fill="FFFFFF"/>
        </w:rPr>
      </w:pPr>
      <w:r w:rsidRPr="00367F43">
        <w:rPr>
          <w:rFonts w:ascii="Open Sans" w:eastAsia="Times New Roman" w:hAnsi="Open Sans" w:cs="Open Sans"/>
          <w:color w:val="000000"/>
          <w:shd w:val="clear" w:color="auto" w:fill="FFFFFF"/>
        </w:rPr>
        <w:t>VPCs are very powerful in securing your cloud infrastructure but they are also making harder to connect to an instance from outside the VPC to import or backup data or for maintenance. We are going to see how to access an AWS RDS instance remotely.</w:t>
      </w:r>
    </w:p>
    <w:p w:rsidR="00367F43" w:rsidRPr="00367F43" w:rsidRDefault="00367F43" w:rsidP="00367F43">
      <w:pPr>
        <w:spacing w:after="0" w:line="240" w:lineRule="auto"/>
        <w:rPr>
          <w:rFonts w:ascii="Open Sans" w:eastAsia="Times New Roman" w:hAnsi="Open Sans" w:cs="Open Sans"/>
          <w:color w:val="000000"/>
          <w:shd w:val="clear" w:color="auto" w:fill="FFFFFF"/>
        </w:rPr>
      </w:pPr>
      <w:r w:rsidRPr="00367F43">
        <w:rPr>
          <w:rFonts w:ascii="Open Sans" w:eastAsia="Times New Roman" w:hAnsi="Open Sans" w:cs="Open Sans"/>
          <w:color w:val="000000"/>
          <w:shd w:val="clear" w:color="auto" w:fill="FFFFFF"/>
        </w:rPr>
        <w:t>I</w:t>
      </w:r>
      <w:ins w:id="0" w:author="Unknown">
        <w:r w:rsidRPr="00367F43">
          <w:rPr>
            <w:rFonts w:ascii="Open Sans" w:eastAsia="Times New Roman" w:hAnsi="Open Sans" w:cs="Open Sans"/>
            <w:color w:val="000000"/>
            <w:shd w:val="clear" w:color="auto" w:fill="FFFFFF"/>
          </w:rPr>
          <w:t>n this article we will:</w:t>
        </w:r>
      </w:ins>
      <w:r w:rsidRPr="00367F43">
        <w:rPr>
          <w:rFonts w:ascii="Open Sans" w:eastAsia="Times New Roman" w:hAnsi="Open Sans" w:cs="Open Sans"/>
          <w:color w:val="000000"/>
          <w:shd w:val="clear" w:color="auto" w:fill="FFFFFF"/>
        </w:rPr>
        <w:br/>
        <w:t>- Use the default VPC.</w:t>
      </w:r>
      <w:r w:rsidRPr="00367F43">
        <w:rPr>
          <w:rFonts w:ascii="Open Sans" w:eastAsia="Times New Roman" w:hAnsi="Open Sans" w:cs="Open Sans"/>
          <w:color w:val="000000"/>
          <w:shd w:val="clear" w:color="auto" w:fill="FFFFFF"/>
        </w:rPr>
        <w:br/>
        <w:t>- Create a new private (not publicly accessible) RDS instance in the default VPC.</w:t>
      </w:r>
      <w:r w:rsidRPr="00367F43">
        <w:rPr>
          <w:rFonts w:ascii="Open Sans" w:eastAsia="Times New Roman" w:hAnsi="Open Sans" w:cs="Open Sans"/>
          <w:color w:val="000000"/>
          <w:shd w:val="clear" w:color="auto" w:fill="FFFFFF"/>
        </w:rPr>
        <w:br/>
        <w:t xml:space="preserve">- Create a new </w:t>
      </w:r>
      <w:proofErr w:type="gramStart"/>
      <w:r w:rsidRPr="00367F43">
        <w:rPr>
          <w:rFonts w:ascii="Open Sans" w:eastAsia="Times New Roman" w:hAnsi="Open Sans" w:cs="Open Sans"/>
          <w:color w:val="000000"/>
          <w:shd w:val="clear" w:color="auto" w:fill="FFFFFF"/>
        </w:rPr>
        <w:t>Linux  bastion</w:t>
      </w:r>
      <w:proofErr w:type="gramEnd"/>
      <w:r w:rsidRPr="00367F43">
        <w:rPr>
          <w:rFonts w:ascii="Open Sans" w:eastAsia="Times New Roman" w:hAnsi="Open Sans" w:cs="Open Sans"/>
          <w:color w:val="000000"/>
          <w:shd w:val="clear" w:color="auto" w:fill="FFFFFF"/>
        </w:rPr>
        <w:t xml:space="preserve"> host in the default VPC.</w:t>
      </w:r>
    </w:p>
    <w:p w:rsidR="00367F43" w:rsidRPr="00367F43" w:rsidRDefault="00367F43" w:rsidP="00367F43">
      <w:pPr>
        <w:spacing w:after="0" w:line="240" w:lineRule="auto"/>
        <w:textAlignment w:val="baseline"/>
        <w:outlineLvl w:val="2"/>
        <w:rPr>
          <w:rFonts w:ascii="Open Sans" w:eastAsia="Times New Roman" w:hAnsi="Open Sans" w:cs="Open Sans"/>
          <w:b/>
          <w:bCs/>
          <w:color w:val="000000"/>
          <w:sz w:val="33"/>
          <w:szCs w:val="33"/>
          <w:shd w:val="clear" w:color="auto" w:fill="FFFFFF"/>
        </w:rPr>
      </w:pPr>
      <w:r w:rsidRPr="00367F43">
        <w:rPr>
          <w:rFonts w:ascii="Open Sans" w:eastAsia="Times New Roman" w:hAnsi="Open Sans" w:cs="Open Sans"/>
          <w:b/>
          <w:bCs/>
          <w:color w:val="000000"/>
          <w:sz w:val="33"/>
          <w:szCs w:val="33"/>
          <w:shd w:val="clear" w:color="auto" w:fill="FFFFFF"/>
        </w:rPr>
        <w:t>Step 1: Create an RDS instance inside a VPC</w:t>
      </w:r>
    </w:p>
    <w:p w:rsidR="00367F43" w:rsidRPr="00367F43" w:rsidRDefault="00367F43" w:rsidP="00367F43">
      <w:pPr>
        <w:spacing w:after="0" w:line="240" w:lineRule="auto"/>
        <w:rPr>
          <w:rFonts w:ascii="Open Sans" w:eastAsia="Times New Roman" w:hAnsi="Open Sans" w:cs="Open Sans"/>
          <w:color w:val="000000"/>
          <w:shd w:val="clear" w:color="auto" w:fill="FFFFFF"/>
        </w:rPr>
      </w:pPr>
      <w:r w:rsidRPr="00367F43">
        <w:rPr>
          <w:rFonts w:ascii="Open Sans" w:eastAsia="Times New Roman" w:hAnsi="Open Sans" w:cs="Open Sans"/>
          <w:b/>
          <w:bCs/>
          <w:noProof/>
          <w:color w:val="000000"/>
          <w:shd w:val="clear" w:color="auto" w:fill="FFFFFF"/>
        </w:rPr>
        <w:drawing>
          <wp:inline distT="0" distB="0" distL="0" distR="0">
            <wp:extent cx="1781175" cy="1085850"/>
            <wp:effectExtent l="0" t="0" r="9525" b="0"/>
            <wp:docPr id="16" name="Picture 16" descr="http://static.inoneo.com/aws/connect_vpc_rds/rds.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inoneo.com/aws/connect_vpc_rds/rds.jp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81175" cy="1085850"/>
                    </a:xfrm>
                    <a:prstGeom prst="rect">
                      <a:avLst/>
                    </a:prstGeom>
                    <a:noFill/>
                    <a:ln>
                      <a:noFill/>
                    </a:ln>
                  </pic:spPr>
                </pic:pic>
              </a:graphicData>
            </a:graphic>
          </wp:inline>
        </w:drawing>
      </w:r>
    </w:p>
    <w:p w:rsidR="00367F43" w:rsidRPr="00367F43" w:rsidRDefault="00367F43" w:rsidP="00367F43">
      <w:pPr>
        <w:spacing w:after="0" w:line="240" w:lineRule="auto"/>
        <w:rPr>
          <w:rFonts w:ascii="Open Sans" w:eastAsia="Times New Roman" w:hAnsi="Open Sans" w:cs="Open Sans"/>
          <w:color w:val="000000"/>
          <w:shd w:val="clear" w:color="auto" w:fill="FFFFFF"/>
        </w:rPr>
      </w:pPr>
      <w:r w:rsidRPr="00367F43">
        <w:rPr>
          <w:rFonts w:ascii="Open Sans" w:eastAsia="Times New Roman" w:hAnsi="Open Sans" w:cs="Open Sans"/>
          <w:color w:val="000000"/>
          <w:shd w:val="clear" w:color="auto" w:fill="FFFFFF"/>
        </w:rPr>
        <w:t xml:space="preserve">Select the DB engine. For this </w:t>
      </w:r>
      <w:proofErr w:type="gramStart"/>
      <w:r w:rsidRPr="00367F43">
        <w:rPr>
          <w:rFonts w:ascii="Open Sans" w:eastAsia="Times New Roman" w:hAnsi="Open Sans" w:cs="Open Sans"/>
          <w:color w:val="000000"/>
          <w:shd w:val="clear" w:color="auto" w:fill="FFFFFF"/>
        </w:rPr>
        <w:t>example</w:t>
      </w:r>
      <w:proofErr w:type="gramEnd"/>
      <w:r w:rsidRPr="00367F43">
        <w:rPr>
          <w:rFonts w:ascii="Open Sans" w:eastAsia="Times New Roman" w:hAnsi="Open Sans" w:cs="Open Sans"/>
          <w:color w:val="000000"/>
          <w:shd w:val="clear" w:color="auto" w:fill="FFFFFF"/>
        </w:rPr>
        <w:t xml:space="preserve"> we will use </w:t>
      </w:r>
      <w:r w:rsidRPr="00367F43">
        <w:rPr>
          <w:rFonts w:ascii="Open Sans" w:eastAsia="Times New Roman" w:hAnsi="Open Sans" w:cs="Open Sans"/>
          <w:b/>
          <w:bCs/>
          <w:color w:val="000000"/>
          <w:shd w:val="clear" w:color="auto" w:fill="FFFFFF"/>
        </w:rPr>
        <w:t>MySQL</w:t>
      </w:r>
      <w:r w:rsidRPr="00367F43">
        <w:rPr>
          <w:rFonts w:ascii="Open Sans" w:eastAsia="Times New Roman" w:hAnsi="Open Sans" w:cs="Open Sans"/>
          <w:color w:val="000000"/>
          <w:shd w:val="clear" w:color="auto" w:fill="FFFFFF"/>
        </w:rPr>
        <w:t>. If you use a different engine, steps will be the same, only the port will differ.</w:t>
      </w:r>
    </w:p>
    <w:p w:rsidR="00367F43" w:rsidRPr="00367F43" w:rsidRDefault="00367F43" w:rsidP="00367F43">
      <w:pPr>
        <w:spacing w:after="0" w:line="240" w:lineRule="auto"/>
        <w:rPr>
          <w:rFonts w:ascii="Open Sans" w:eastAsia="Times New Roman" w:hAnsi="Open Sans" w:cs="Open Sans"/>
          <w:color w:val="000000"/>
          <w:shd w:val="clear" w:color="auto" w:fill="FFFFFF"/>
        </w:rPr>
      </w:pPr>
      <w:r w:rsidRPr="00367F43">
        <w:rPr>
          <w:rFonts w:ascii="Open Sans" w:eastAsia="Times New Roman" w:hAnsi="Open Sans" w:cs="Open Sans"/>
          <w:b/>
          <w:bCs/>
          <w:noProof/>
          <w:color w:val="000000"/>
          <w:shd w:val="clear" w:color="auto" w:fill="FFFFFF"/>
        </w:rPr>
        <w:lastRenderedPageBreak/>
        <w:drawing>
          <wp:inline distT="0" distB="0" distL="0" distR="0">
            <wp:extent cx="4038600" cy="1428750"/>
            <wp:effectExtent l="0" t="0" r="0" b="0"/>
            <wp:docPr id="15" name="Picture 15" descr="http://static.inoneo.com/aws/connect_vpc_rds/mysql.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inoneo.com/aws/connect_vpc_rds/mysql.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8600" cy="1428750"/>
                    </a:xfrm>
                    <a:prstGeom prst="rect">
                      <a:avLst/>
                    </a:prstGeom>
                    <a:noFill/>
                    <a:ln>
                      <a:noFill/>
                    </a:ln>
                  </pic:spPr>
                </pic:pic>
              </a:graphicData>
            </a:graphic>
          </wp:inline>
        </w:drawing>
      </w:r>
    </w:p>
    <w:p w:rsidR="00367F43" w:rsidRPr="00367F43" w:rsidRDefault="00367F43" w:rsidP="00367F43">
      <w:pPr>
        <w:spacing w:after="0" w:line="240" w:lineRule="auto"/>
        <w:rPr>
          <w:rFonts w:ascii="Open Sans" w:eastAsia="Times New Roman" w:hAnsi="Open Sans" w:cs="Open Sans"/>
          <w:color w:val="000000"/>
          <w:shd w:val="clear" w:color="auto" w:fill="FFFFFF"/>
        </w:rPr>
      </w:pPr>
      <w:r w:rsidRPr="00367F43">
        <w:rPr>
          <w:rFonts w:ascii="Open Sans" w:eastAsia="Times New Roman" w:hAnsi="Open Sans" w:cs="Open Sans"/>
          <w:color w:val="000000"/>
          <w:shd w:val="clear" w:color="auto" w:fill="FFFFFF"/>
        </w:rPr>
        <w:t>I</w:t>
      </w:r>
      <w:ins w:id="1" w:author="Unknown">
        <w:r w:rsidRPr="00367F43">
          <w:rPr>
            <w:rFonts w:ascii="Open Sans" w:eastAsia="Times New Roman" w:hAnsi="Open Sans" w:cs="Open Sans"/>
            <w:color w:val="000000"/>
            <w:shd w:val="clear" w:color="auto" w:fill="FFFFFF"/>
          </w:rPr>
          <w:t>nstance specifications</w:t>
        </w:r>
      </w:ins>
    </w:p>
    <w:p w:rsidR="00367F43" w:rsidRPr="00367F43" w:rsidRDefault="00367F43" w:rsidP="00367F43">
      <w:pPr>
        <w:spacing w:after="0" w:line="240" w:lineRule="auto"/>
        <w:rPr>
          <w:rFonts w:ascii="Open Sans" w:eastAsia="Times New Roman" w:hAnsi="Open Sans" w:cs="Open Sans"/>
          <w:color w:val="000000"/>
          <w:shd w:val="clear" w:color="auto" w:fill="FFFFFF"/>
        </w:rPr>
      </w:pPr>
      <w:r w:rsidRPr="00367F43">
        <w:rPr>
          <w:rFonts w:ascii="Open Sans" w:eastAsia="Times New Roman" w:hAnsi="Open Sans" w:cs="Open Sans"/>
          <w:b/>
          <w:bCs/>
          <w:noProof/>
          <w:color w:val="000000"/>
          <w:shd w:val="clear" w:color="auto" w:fill="FFFFFF"/>
        </w:rPr>
        <w:drawing>
          <wp:inline distT="0" distB="0" distL="0" distR="0">
            <wp:extent cx="2432556" cy="3148013"/>
            <wp:effectExtent l="0" t="0" r="6350" b="0"/>
            <wp:docPr id="14" name="Picture 14" descr="http://static.inoneo.com/aws/connect_vpc_rds/db_setup.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inoneo.com/aws/connect_vpc_rds/db_setup.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4376" cy="3150369"/>
                    </a:xfrm>
                    <a:prstGeom prst="rect">
                      <a:avLst/>
                    </a:prstGeom>
                    <a:noFill/>
                    <a:ln>
                      <a:noFill/>
                    </a:ln>
                  </pic:spPr>
                </pic:pic>
              </a:graphicData>
            </a:graphic>
          </wp:inline>
        </w:drawing>
      </w:r>
    </w:p>
    <w:p w:rsidR="00367F43" w:rsidRPr="00367F43" w:rsidRDefault="00367F43" w:rsidP="00367F43">
      <w:pPr>
        <w:spacing w:after="0" w:line="240" w:lineRule="auto"/>
        <w:rPr>
          <w:rFonts w:ascii="Open Sans" w:eastAsia="Times New Roman" w:hAnsi="Open Sans" w:cs="Open Sans"/>
          <w:color w:val="000000"/>
          <w:shd w:val="clear" w:color="auto" w:fill="FFFFFF"/>
        </w:rPr>
      </w:pPr>
      <w:r w:rsidRPr="00367F43">
        <w:rPr>
          <w:rFonts w:ascii="Open Sans" w:eastAsia="Times New Roman" w:hAnsi="Open Sans" w:cs="Open Sans"/>
          <w:color w:val="000000"/>
          <w:shd w:val="clear" w:color="auto" w:fill="FFFFFF"/>
        </w:rPr>
        <w:t>D</w:t>
      </w:r>
      <w:ins w:id="2" w:author="Unknown">
        <w:r w:rsidRPr="00367F43">
          <w:rPr>
            <w:rFonts w:ascii="Open Sans" w:eastAsia="Times New Roman" w:hAnsi="Open Sans" w:cs="Open Sans"/>
            <w:color w:val="000000"/>
            <w:shd w:val="clear" w:color="auto" w:fill="FFFFFF"/>
          </w:rPr>
          <w:t>B specifications</w:t>
        </w:r>
      </w:ins>
    </w:p>
    <w:p w:rsidR="00367F43" w:rsidRPr="00367F43" w:rsidRDefault="00367F43" w:rsidP="00367F43">
      <w:pPr>
        <w:spacing w:after="0" w:line="240" w:lineRule="auto"/>
        <w:rPr>
          <w:rFonts w:ascii="Open Sans" w:eastAsia="Times New Roman" w:hAnsi="Open Sans" w:cs="Open Sans"/>
          <w:color w:val="000000"/>
          <w:shd w:val="clear" w:color="auto" w:fill="FFFFFF"/>
        </w:rPr>
      </w:pPr>
      <w:r w:rsidRPr="00367F43">
        <w:rPr>
          <w:rFonts w:ascii="Open Sans" w:eastAsia="Times New Roman" w:hAnsi="Open Sans" w:cs="Open Sans"/>
          <w:b/>
          <w:bCs/>
          <w:noProof/>
          <w:color w:val="000000"/>
          <w:shd w:val="clear" w:color="auto" w:fill="FFFFFF"/>
        </w:rPr>
        <w:drawing>
          <wp:inline distT="0" distB="0" distL="0" distR="0">
            <wp:extent cx="3057525" cy="3714750"/>
            <wp:effectExtent l="0" t="0" r="9525" b="0"/>
            <wp:docPr id="13" name="Picture 13" descr="http://static.inoneo.com/aws/connect_vpc_rds/db_setup_2.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inoneo.com/aws/connect_vpc_rds/db_setup_2.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7525" cy="3714750"/>
                    </a:xfrm>
                    <a:prstGeom prst="rect">
                      <a:avLst/>
                    </a:prstGeom>
                    <a:noFill/>
                    <a:ln>
                      <a:noFill/>
                    </a:ln>
                  </pic:spPr>
                </pic:pic>
              </a:graphicData>
            </a:graphic>
          </wp:inline>
        </w:drawing>
      </w:r>
    </w:p>
    <w:p w:rsidR="00367F43" w:rsidRPr="00367F43" w:rsidRDefault="00367F43" w:rsidP="00367F43">
      <w:pPr>
        <w:spacing w:after="0" w:line="240" w:lineRule="auto"/>
        <w:rPr>
          <w:rFonts w:ascii="Open Sans" w:eastAsia="Times New Roman" w:hAnsi="Open Sans" w:cs="Open Sans"/>
          <w:color w:val="000000"/>
          <w:sz w:val="20"/>
          <w:shd w:val="clear" w:color="auto" w:fill="FFFFFF"/>
        </w:rPr>
      </w:pPr>
      <w:r w:rsidRPr="00367F43">
        <w:rPr>
          <w:rFonts w:ascii="Open Sans" w:eastAsia="Times New Roman" w:hAnsi="Open Sans" w:cs="Open Sans"/>
          <w:color w:val="000000"/>
          <w:sz w:val="20"/>
          <w:shd w:val="clear" w:color="auto" w:fill="FFFFFF"/>
        </w:rPr>
        <w:lastRenderedPageBreak/>
        <w:t>Be sure to select </w:t>
      </w:r>
      <w:r w:rsidRPr="00367F43">
        <w:rPr>
          <w:rFonts w:ascii="Open Sans" w:eastAsia="Times New Roman" w:hAnsi="Open Sans" w:cs="Open Sans"/>
          <w:b/>
          <w:bCs/>
          <w:color w:val="000000"/>
          <w:sz w:val="20"/>
          <w:shd w:val="clear" w:color="auto" w:fill="FFFFFF"/>
        </w:rPr>
        <w:t>No</w:t>
      </w:r>
      <w:r w:rsidRPr="00367F43">
        <w:rPr>
          <w:rFonts w:ascii="Open Sans" w:eastAsia="Times New Roman" w:hAnsi="Open Sans" w:cs="Open Sans"/>
          <w:color w:val="000000"/>
          <w:sz w:val="20"/>
          <w:shd w:val="clear" w:color="auto" w:fill="FFFFFF"/>
        </w:rPr>
        <w:t> to </w:t>
      </w:r>
      <w:ins w:id="3" w:author="Unknown">
        <w:r w:rsidRPr="00367F43">
          <w:rPr>
            <w:rFonts w:ascii="Open Sans" w:eastAsia="Times New Roman" w:hAnsi="Open Sans" w:cs="Open Sans"/>
            <w:color w:val="000000"/>
            <w:sz w:val="20"/>
            <w:shd w:val="clear" w:color="auto" w:fill="FFFFFF"/>
          </w:rPr>
          <w:t>public access</w:t>
        </w:r>
      </w:ins>
      <w:r w:rsidRPr="00367F43">
        <w:rPr>
          <w:rFonts w:ascii="Open Sans" w:eastAsia="Times New Roman" w:hAnsi="Open Sans" w:cs="Open Sans"/>
          <w:color w:val="000000"/>
          <w:sz w:val="20"/>
          <w:shd w:val="clear" w:color="auto" w:fill="FFFFFF"/>
        </w:rPr>
        <w:t>.</w:t>
      </w:r>
      <w:r w:rsidRPr="00367F43">
        <w:rPr>
          <w:rFonts w:ascii="Open Sans" w:eastAsia="Times New Roman" w:hAnsi="Open Sans" w:cs="Open Sans"/>
          <w:color w:val="000000"/>
          <w:sz w:val="20"/>
          <w:shd w:val="clear" w:color="auto" w:fill="FFFFFF"/>
        </w:rPr>
        <w:br/>
        <w:t>Launch the DB creation and navigate to the EC2 console. On the left pane select </w:t>
      </w:r>
      <w:r w:rsidRPr="00367F43">
        <w:rPr>
          <w:rFonts w:ascii="Open Sans" w:eastAsia="Times New Roman" w:hAnsi="Open Sans" w:cs="Open Sans"/>
          <w:b/>
          <w:bCs/>
          <w:color w:val="000000"/>
          <w:sz w:val="20"/>
          <w:shd w:val="clear" w:color="auto" w:fill="FFFFFF"/>
        </w:rPr>
        <w:t>security groups</w:t>
      </w:r>
      <w:r w:rsidRPr="00367F43">
        <w:rPr>
          <w:rFonts w:ascii="Open Sans" w:eastAsia="Times New Roman" w:hAnsi="Open Sans" w:cs="Open Sans"/>
          <w:color w:val="000000"/>
          <w:sz w:val="20"/>
          <w:shd w:val="clear" w:color="auto" w:fill="FFFFFF"/>
        </w:rPr>
        <w:t>:</w:t>
      </w:r>
    </w:p>
    <w:p w:rsidR="00367F43" w:rsidRPr="00367F43" w:rsidRDefault="00367F43" w:rsidP="00367F43">
      <w:pPr>
        <w:spacing w:after="0" w:line="240" w:lineRule="auto"/>
        <w:rPr>
          <w:rFonts w:ascii="Open Sans" w:eastAsia="Times New Roman" w:hAnsi="Open Sans" w:cs="Open Sans"/>
          <w:color w:val="000000"/>
          <w:sz w:val="20"/>
          <w:shd w:val="clear" w:color="auto" w:fill="FFFFFF"/>
        </w:rPr>
      </w:pPr>
      <w:r w:rsidRPr="00367F43">
        <w:rPr>
          <w:rFonts w:ascii="Open Sans" w:eastAsia="Times New Roman" w:hAnsi="Open Sans" w:cs="Open Sans"/>
          <w:color w:val="000000"/>
          <w:sz w:val="20"/>
          <w:shd w:val="clear" w:color="auto" w:fill="FFFFFF"/>
        </w:rPr>
        <w:t>You should see a newly created security rule called </w:t>
      </w:r>
      <w:r w:rsidRPr="00367F43">
        <w:rPr>
          <w:rFonts w:ascii="Open Sans" w:eastAsia="Times New Roman" w:hAnsi="Open Sans" w:cs="Open Sans"/>
          <w:b/>
          <w:bCs/>
          <w:color w:val="000000"/>
          <w:sz w:val="20"/>
          <w:shd w:val="clear" w:color="auto" w:fill="FFFFFF"/>
        </w:rPr>
        <w:t>‘</w:t>
      </w:r>
      <w:proofErr w:type="spellStart"/>
      <w:r w:rsidRPr="00367F43">
        <w:rPr>
          <w:rFonts w:ascii="Open Sans" w:eastAsia="Times New Roman" w:hAnsi="Open Sans" w:cs="Open Sans"/>
          <w:b/>
          <w:bCs/>
          <w:color w:val="000000"/>
          <w:sz w:val="20"/>
          <w:shd w:val="clear" w:color="auto" w:fill="FFFFFF"/>
        </w:rPr>
        <w:t>rds</w:t>
      </w:r>
      <w:proofErr w:type="spellEnd"/>
      <w:r w:rsidRPr="00367F43">
        <w:rPr>
          <w:rFonts w:ascii="Open Sans" w:eastAsia="Times New Roman" w:hAnsi="Open Sans" w:cs="Open Sans"/>
          <w:b/>
          <w:bCs/>
          <w:color w:val="000000"/>
          <w:sz w:val="20"/>
          <w:shd w:val="clear" w:color="auto" w:fill="FFFFFF"/>
        </w:rPr>
        <w:t>-launch-wizard’</w:t>
      </w:r>
      <w:r w:rsidRPr="00367F43">
        <w:rPr>
          <w:rFonts w:ascii="Open Sans" w:eastAsia="Times New Roman" w:hAnsi="Open Sans" w:cs="Open Sans"/>
          <w:color w:val="000000"/>
          <w:sz w:val="20"/>
          <w:shd w:val="clear" w:color="auto" w:fill="FFFFFF"/>
        </w:rPr>
        <w:t>, select it.</w:t>
      </w:r>
    </w:p>
    <w:p w:rsidR="00367F43" w:rsidRPr="00367F43" w:rsidRDefault="00367F43" w:rsidP="00367F43">
      <w:pPr>
        <w:spacing w:after="0" w:line="240" w:lineRule="auto"/>
        <w:rPr>
          <w:rFonts w:ascii="Open Sans" w:eastAsia="Times New Roman" w:hAnsi="Open Sans" w:cs="Open Sans"/>
          <w:color w:val="000000"/>
          <w:sz w:val="20"/>
          <w:shd w:val="clear" w:color="auto" w:fill="FFFFFF"/>
        </w:rPr>
      </w:pPr>
      <w:r w:rsidRPr="00367F43">
        <w:rPr>
          <w:rFonts w:ascii="Open Sans" w:eastAsia="Times New Roman" w:hAnsi="Open Sans" w:cs="Open Sans"/>
          <w:b/>
          <w:bCs/>
          <w:noProof/>
          <w:color w:val="000000"/>
          <w:sz w:val="20"/>
          <w:shd w:val="clear" w:color="auto" w:fill="FFFFFF"/>
        </w:rPr>
        <w:drawing>
          <wp:inline distT="0" distB="0" distL="0" distR="0">
            <wp:extent cx="5876925" cy="1085850"/>
            <wp:effectExtent l="0" t="0" r="9525" b="0"/>
            <wp:docPr id="11" name="Picture 11" descr="http://static.inoneo.com/aws/connect_vpc_rds/rds-launch-wizard-sec-group.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atic.inoneo.com/aws/connect_vpc_rds/rds-launch-wizard-sec-group.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76925" cy="1085850"/>
                    </a:xfrm>
                    <a:prstGeom prst="rect">
                      <a:avLst/>
                    </a:prstGeom>
                    <a:noFill/>
                    <a:ln>
                      <a:noFill/>
                    </a:ln>
                  </pic:spPr>
                </pic:pic>
              </a:graphicData>
            </a:graphic>
          </wp:inline>
        </w:drawing>
      </w:r>
    </w:p>
    <w:p w:rsidR="00367F43" w:rsidRPr="00367F43" w:rsidRDefault="00367F43" w:rsidP="00367F43">
      <w:pPr>
        <w:spacing w:after="0" w:line="240" w:lineRule="auto"/>
        <w:rPr>
          <w:rFonts w:ascii="Open Sans" w:eastAsia="Times New Roman" w:hAnsi="Open Sans" w:cs="Open Sans"/>
          <w:color w:val="000000"/>
          <w:sz w:val="20"/>
          <w:shd w:val="clear" w:color="auto" w:fill="FFFFFF"/>
        </w:rPr>
      </w:pPr>
      <w:r w:rsidRPr="00367F43">
        <w:rPr>
          <w:rFonts w:ascii="Open Sans" w:eastAsia="Times New Roman" w:hAnsi="Open Sans" w:cs="Open Sans"/>
          <w:color w:val="000000"/>
          <w:sz w:val="20"/>
          <w:shd w:val="clear" w:color="auto" w:fill="FFFFFF"/>
        </w:rPr>
        <w:t>In the </w:t>
      </w:r>
      <w:r w:rsidRPr="00367F43">
        <w:rPr>
          <w:rFonts w:ascii="Open Sans" w:eastAsia="Times New Roman" w:hAnsi="Open Sans" w:cs="Open Sans"/>
          <w:b/>
          <w:bCs/>
          <w:color w:val="000000"/>
          <w:sz w:val="20"/>
          <w:shd w:val="clear" w:color="auto" w:fill="FFFFFF"/>
        </w:rPr>
        <w:t>inbound tab</w:t>
      </w:r>
      <w:r w:rsidRPr="00367F43">
        <w:rPr>
          <w:rFonts w:ascii="Open Sans" w:eastAsia="Times New Roman" w:hAnsi="Open Sans" w:cs="Open Sans"/>
          <w:color w:val="000000"/>
          <w:sz w:val="20"/>
          <w:shd w:val="clear" w:color="auto" w:fill="FFFFFF"/>
        </w:rPr>
        <w:t>, select the source for MySQL TCP to </w:t>
      </w:r>
      <w:r w:rsidRPr="00367F43">
        <w:rPr>
          <w:rFonts w:ascii="Open Sans" w:eastAsia="Times New Roman" w:hAnsi="Open Sans" w:cs="Open Sans"/>
          <w:b/>
          <w:bCs/>
          <w:color w:val="000000"/>
          <w:sz w:val="20"/>
          <w:shd w:val="clear" w:color="auto" w:fill="FFFFFF"/>
        </w:rPr>
        <w:t>anywhere</w:t>
      </w:r>
      <w:r w:rsidRPr="00367F43">
        <w:rPr>
          <w:rFonts w:ascii="Open Sans" w:eastAsia="Times New Roman" w:hAnsi="Open Sans" w:cs="Open Sans"/>
          <w:color w:val="000000"/>
          <w:sz w:val="20"/>
          <w:shd w:val="clear" w:color="auto" w:fill="FFFFFF"/>
        </w:rPr>
        <w:t> (it will be accessible only inside the VPC).</w:t>
      </w:r>
    </w:p>
    <w:p w:rsidR="00367F43" w:rsidRPr="00367F43" w:rsidRDefault="00367F43" w:rsidP="00367F43">
      <w:pPr>
        <w:spacing w:after="0" w:line="240" w:lineRule="auto"/>
        <w:rPr>
          <w:rFonts w:ascii="Open Sans" w:eastAsia="Times New Roman" w:hAnsi="Open Sans" w:cs="Open Sans"/>
          <w:color w:val="000000"/>
          <w:sz w:val="20"/>
          <w:shd w:val="clear" w:color="auto" w:fill="FFFFFF"/>
        </w:rPr>
      </w:pPr>
      <w:r w:rsidRPr="00367F43">
        <w:rPr>
          <w:rFonts w:ascii="Open Sans" w:eastAsia="Times New Roman" w:hAnsi="Open Sans" w:cs="Open Sans"/>
          <w:b/>
          <w:bCs/>
          <w:noProof/>
          <w:color w:val="000000"/>
          <w:sz w:val="20"/>
          <w:shd w:val="clear" w:color="auto" w:fill="FFFFFF"/>
        </w:rPr>
        <w:drawing>
          <wp:inline distT="0" distB="0" distL="0" distR="0">
            <wp:extent cx="5876925" cy="1085850"/>
            <wp:effectExtent l="0" t="0" r="9525" b="0"/>
            <wp:docPr id="10" name="Picture 10" descr="http://static.inoneo.com/aws/connect_vpc_rds/sec-group-3600-rule.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atic.inoneo.com/aws/connect_vpc_rds/sec-group-3600-rule.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76925" cy="1085850"/>
                    </a:xfrm>
                    <a:prstGeom prst="rect">
                      <a:avLst/>
                    </a:prstGeom>
                    <a:noFill/>
                    <a:ln>
                      <a:noFill/>
                    </a:ln>
                  </pic:spPr>
                </pic:pic>
              </a:graphicData>
            </a:graphic>
          </wp:inline>
        </w:drawing>
      </w:r>
    </w:p>
    <w:p w:rsidR="00367F43" w:rsidRPr="00367F43" w:rsidRDefault="00367F43" w:rsidP="00367F43">
      <w:pPr>
        <w:spacing w:after="0" w:line="240" w:lineRule="auto"/>
        <w:rPr>
          <w:rFonts w:ascii="Open Sans" w:eastAsia="Times New Roman" w:hAnsi="Open Sans" w:cs="Open Sans"/>
          <w:color w:val="000000"/>
          <w:sz w:val="20"/>
          <w:shd w:val="clear" w:color="auto" w:fill="FFFFFF"/>
        </w:rPr>
      </w:pPr>
      <w:r w:rsidRPr="00367F43">
        <w:rPr>
          <w:rFonts w:ascii="Open Sans" w:eastAsia="Times New Roman" w:hAnsi="Open Sans" w:cs="Open Sans"/>
          <w:b/>
          <w:bCs/>
          <w:color w:val="000000"/>
          <w:sz w:val="20"/>
          <w:shd w:val="clear" w:color="auto" w:fill="FFFFFF"/>
        </w:rPr>
        <w:t>Note</w:t>
      </w:r>
      <w:r w:rsidRPr="00367F43">
        <w:rPr>
          <w:rFonts w:ascii="Open Sans" w:eastAsia="Times New Roman" w:hAnsi="Open Sans" w:cs="Open Sans"/>
          <w:color w:val="000000"/>
          <w:sz w:val="20"/>
          <w:shd w:val="clear" w:color="auto" w:fill="FFFFFF"/>
        </w:rPr>
        <w:t>: In production you should restrict the source by IP address (allow only instances that need to access RDS for added security).</w:t>
      </w:r>
    </w:p>
    <w:p w:rsidR="00367F43" w:rsidRPr="00367F43" w:rsidRDefault="00367F43" w:rsidP="00367F43">
      <w:pPr>
        <w:spacing w:after="0" w:line="240" w:lineRule="auto"/>
        <w:textAlignment w:val="baseline"/>
        <w:outlineLvl w:val="2"/>
        <w:rPr>
          <w:rFonts w:ascii="Open Sans" w:eastAsia="Times New Roman" w:hAnsi="Open Sans" w:cs="Open Sans"/>
          <w:b/>
          <w:bCs/>
          <w:color w:val="000000"/>
          <w:sz w:val="32"/>
          <w:szCs w:val="33"/>
          <w:shd w:val="clear" w:color="auto" w:fill="FFFFFF"/>
        </w:rPr>
      </w:pPr>
      <w:r w:rsidRPr="00367F43">
        <w:rPr>
          <w:rFonts w:ascii="Open Sans" w:eastAsia="Times New Roman" w:hAnsi="Open Sans" w:cs="Open Sans"/>
          <w:b/>
          <w:bCs/>
          <w:color w:val="000000"/>
          <w:sz w:val="32"/>
          <w:szCs w:val="33"/>
          <w:shd w:val="clear" w:color="auto" w:fill="FFFFFF"/>
        </w:rPr>
        <w:t>Step 2: Set up a bastion host</w:t>
      </w:r>
    </w:p>
    <w:p w:rsidR="00367F43" w:rsidRPr="00367F43" w:rsidRDefault="00367F43" w:rsidP="00367F43">
      <w:pPr>
        <w:spacing w:after="0" w:line="240" w:lineRule="auto"/>
        <w:rPr>
          <w:rFonts w:ascii="Open Sans" w:eastAsia="Times New Roman" w:hAnsi="Open Sans" w:cs="Open Sans"/>
          <w:color w:val="000000"/>
          <w:sz w:val="20"/>
          <w:shd w:val="clear" w:color="auto" w:fill="FFFFFF"/>
        </w:rPr>
      </w:pPr>
      <w:r w:rsidRPr="00367F43">
        <w:rPr>
          <w:rFonts w:ascii="Open Sans" w:eastAsia="Times New Roman" w:hAnsi="Open Sans" w:cs="Open Sans"/>
          <w:color w:val="000000"/>
          <w:sz w:val="20"/>
          <w:shd w:val="clear" w:color="auto" w:fill="FFFFFF"/>
        </w:rPr>
        <w:t>Because the Amazon RDS instance is not publicly accessible, you won’t be able to access it from outside (from Internet).</w:t>
      </w:r>
      <w:r w:rsidRPr="00367F43">
        <w:rPr>
          <w:rFonts w:ascii="Open Sans" w:eastAsia="Times New Roman" w:hAnsi="Open Sans" w:cs="Open Sans"/>
          <w:color w:val="000000"/>
          <w:sz w:val="20"/>
          <w:shd w:val="clear" w:color="auto" w:fill="FFFFFF"/>
        </w:rPr>
        <w:br/>
        <w:t>You have different options to get access to the RDS instance like creating a </w:t>
      </w:r>
      <w:r w:rsidRPr="00367F43">
        <w:rPr>
          <w:rFonts w:ascii="Open Sans" w:eastAsia="Times New Roman" w:hAnsi="Open Sans" w:cs="Open Sans"/>
          <w:b/>
          <w:bCs/>
          <w:color w:val="000000"/>
          <w:sz w:val="20"/>
          <w:shd w:val="clear" w:color="auto" w:fill="FFFFFF"/>
        </w:rPr>
        <w:t>VPN</w:t>
      </w:r>
      <w:r w:rsidRPr="00367F43">
        <w:rPr>
          <w:rFonts w:ascii="Open Sans" w:eastAsia="Times New Roman" w:hAnsi="Open Sans" w:cs="Open Sans"/>
          <w:color w:val="000000"/>
          <w:sz w:val="20"/>
          <w:shd w:val="clear" w:color="auto" w:fill="FFFFFF"/>
        </w:rPr>
        <w:t> or adding a </w:t>
      </w:r>
      <w:r w:rsidRPr="00367F43">
        <w:rPr>
          <w:rFonts w:ascii="Open Sans" w:eastAsia="Times New Roman" w:hAnsi="Open Sans" w:cs="Open Sans"/>
          <w:b/>
          <w:bCs/>
          <w:color w:val="000000"/>
          <w:sz w:val="20"/>
          <w:shd w:val="clear" w:color="auto" w:fill="FFFFFF"/>
        </w:rPr>
        <w:t>bastion host</w:t>
      </w:r>
      <w:r w:rsidRPr="00367F43">
        <w:rPr>
          <w:rFonts w:ascii="Open Sans" w:eastAsia="Times New Roman" w:hAnsi="Open Sans" w:cs="Open Sans"/>
          <w:color w:val="000000"/>
          <w:sz w:val="20"/>
          <w:shd w:val="clear" w:color="auto" w:fill="FFFFFF"/>
        </w:rPr>
        <w:t>. We’ll choose the latter one because it’s quick to setup and we don’t have to use a VPN client.</w:t>
      </w:r>
    </w:p>
    <w:p w:rsidR="00367F43" w:rsidRPr="00367F43" w:rsidRDefault="00367F43" w:rsidP="00367F43">
      <w:pPr>
        <w:spacing w:after="0" w:line="240" w:lineRule="auto"/>
        <w:rPr>
          <w:rFonts w:ascii="Open Sans" w:eastAsia="Times New Roman" w:hAnsi="Open Sans" w:cs="Open Sans"/>
          <w:color w:val="000000"/>
          <w:sz w:val="20"/>
          <w:shd w:val="clear" w:color="auto" w:fill="FFFFFF"/>
        </w:rPr>
      </w:pPr>
      <w:r w:rsidRPr="00367F43">
        <w:rPr>
          <w:rFonts w:ascii="Open Sans" w:eastAsia="Times New Roman" w:hAnsi="Open Sans" w:cs="Open Sans"/>
          <w:color w:val="000000"/>
          <w:sz w:val="20"/>
          <w:shd w:val="clear" w:color="auto" w:fill="FFFFFF"/>
        </w:rPr>
        <w:t>G</w:t>
      </w:r>
      <w:ins w:id="4" w:author="Unknown">
        <w:r w:rsidRPr="00367F43">
          <w:rPr>
            <w:rFonts w:ascii="Open Sans" w:eastAsia="Times New Roman" w:hAnsi="Open Sans" w:cs="Open Sans"/>
            <w:color w:val="000000"/>
            <w:sz w:val="20"/>
            <w:shd w:val="clear" w:color="auto" w:fill="FFFFFF"/>
          </w:rPr>
          <w:t>o back to the AWS console and select EC2 under compute:</w:t>
        </w:r>
      </w:ins>
    </w:p>
    <w:p w:rsidR="00367F43" w:rsidRPr="00367F43" w:rsidRDefault="00367F43" w:rsidP="00367F43">
      <w:pPr>
        <w:spacing w:after="0" w:line="240" w:lineRule="auto"/>
        <w:rPr>
          <w:rFonts w:ascii="Open Sans" w:eastAsia="Times New Roman" w:hAnsi="Open Sans" w:cs="Open Sans"/>
          <w:color w:val="000000"/>
          <w:sz w:val="20"/>
          <w:shd w:val="clear" w:color="auto" w:fill="FFFFFF"/>
        </w:rPr>
      </w:pPr>
      <w:r w:rsidRPr="00367F43">
        <w:rPr>
          <w:rFonts w:ascii="Open Sans" w:eastAsia="Times New Roman" w:hAnsi="Open Sans" w:cs="Open Sans"/>
          <w:b/>
          <w:bCs/>
          <w:noProof/>
          <w:color w:val="000000"/>
          <w:sz w:val="20"/>
          <w:shd w:val="clear" w:color="auto" w:fill="FFFFFF"/>
        </w:rPr>
        <w:drawing>
          <wp:inline distT="0" distB="0" distL="0" distR="0">
            <wp:extent cx="1304925" cy="1162050"/>
            <wp:effectExtent l="0" t="0" r="9525" b="0"/>
            <wp:docPr id="9" name="Picture 9" descr="http://static.inoneo.com/aws/connect_vpc_rds/ec2.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atic.inoneo.com/aws/connect_vpc_rds/ec2.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04925" cy="1162050"/>
                    </a:xfrm>
                    <a:prstGeom prst="rect">
                      <a:avLst/>
                    </a:prstGeom>
                    <a:noFill/>
                    <a:ln>
                      <a:noFill/>
                    </a:ln>
                  </pic:spPr>
                </pic:pic>
              </a:graphicData>
            </a:graphic>
          </wp:inline>
        </w:drawing>
      </w:r>
    </w:p>
    <w:p w:rsidR="00367F43" w:rsidRPr="00367F43" w:rsidRDefault="00367F43" w:rsidP="00367F43">
      <w:pPr>
        <w:spacing w:after="0" w:line="240" w:lineRule="auto"/>
        <w:rPr>
          <w:rFonts w:ascii="Open Sans" w:eastAsia="Times New Roman" w:hAnsi="Open Sans" w:cs="Open Sans"/>
          <w:color w:val="000000"/>
          <w:sz w:val="20"/>
          <w:shd w:val="clear" w:color="auto" w:fill="FFFFFF"/>
        </w:rPr>
      </w:pPr>
      <w:r w:rsidRPr="00367F43">
        <w:rPr>
          <w:rFonts w:ascii="Open Sans" w:eastAsia="Times New Roman" w:hAnsi="Open Sans" w:cs="Open Sans"/>
          <w:color w:val="000000"/>
          <w:sz w:val="20"/>
          <w:shd w:val="clear" w:color="auto" w:fill="FFFFFF"/>
        </w:rPr>
        <w:t>T</w:t>
      </w:r>
      <w:ins w:id="5" w:author="Unknown">
        <w:r w:rsidRPr="00367F43">
          <w:rPr>
            <w:rFonts w:ascii="Open Sans" w:eastAsia="Times New Roman" w:hAnsi="Open Sans" w:cs="Open Sans"/>
            <w:color w:val="000000"/>
            <w:sz w:val="20"/>
            <w:shd w:val="clear" w:color="auto" w:fill="FFFFFF"/>
          </w:rPr>
          <w:t>hen select Launch instance:</w:t>
        </w:r>
      </w:ins>
    </w:p>
    <w:p w:rsidR="00367F43" w:rsidRPr="00367F43" w:rsidRDefault="00367F43" w:rsidP="00367F43">
      <w:pPr>
        <w:spacing w:after="0" w:line="240" w:lineRule="auto"/>
        <w:rPr>
          <w:rFonts w:ascii="Open Sans" w:eastAsia="Times New Roman" w:hAnsi="Open Sans" w:cs="Open Sans"/>
          <w:color w:val="000000"/>
          <w:sz w:val="20"/>
          <w:shd w:val="clear" w:color="auto" w:fill="FFFFFF"/>
        </w:rPr>
      </w:pPr>
      <w:r w:rsidRPr="00367F43">
        <w:rPr>
          <w:rFonts w:ascii="Open Sans" w:eastAsia="Times New Roman" w:hAnsi="Open Sans" w:cs="Open Sans"/>
          <w:b/>
          <w:bCs/>
          <w:noProof/>
          <w:color w:val="000000"/>
          <w:sz w:val="20"/>
          <w:shd w:val="clear" w:color="auto" w:fill="FFFFFF"/>
        </w:rPr>
        <w:drawing>
          <wp:inline distT="0" distB="0" distL="0" distR="0">
            <wp:extent cx="3514725" cy="657225"/>
            <wp:effectExtent l="0" t="0" r="9525" b="9525"/>
            <wp:docPr id="8" name="Picture 8" descr="http://static.inoneo.com/aws/connect_vpc_rds/launch-ec2-instance.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tatic.inoneo.com/aws/connect_vpc_rds/launch-ec2-instance.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14725" cy="657225"/>
                    </a:xfrm>
                    <a:prstGeom prst="rect">
                      <a:avLst/>
                    </a:prstGeom>
                    <a:noFill/>
                    <a:ln>
                      <a:noFill/>
                    </a:ln>
                  </pic:spPr>
                </pic:pic>
              </a:graphicData>
            </a:graphic>
          </wp:inline>
        </w:drawing>
      </w:r>
    </w:p>
    <w:p w:rsidR="00367F43" w:rsidRPr="00367F43" w:rsidRDefault="00367F43" w:rsidP="00367F43">
      <w:pPr>
        <w:spacing w:after="0" w:line="240" w:lineRule="auto"/>
        <w:rPr>
          <w:rFonts w:ascii="Open Sans" w:eastAsia="Times New Roman" w:hAnsi="Open Sans" w:cs="Open Sans"/>
          <w:color w:val="000000"/>
          <w:sz w:val="20"/>
          <w:shd w:val="clear" w:color="auto" w:fill="FFFFFF"/>
        </w:rPr>
      </w:pPr>
      <w:r w:rsidRPr="00367F43">
        <w:rPr>
          <w:rFonts w:ascii="Open Sans" w:eastAsia="Times New Roman" w:hAnsi="Open Sans" w:cs="Open Sans"/>
          <w:color w:val="000000"/>
          <w:sz w:val="20"/>
          <w:shd w:val="clear" w:color="auto" w:fill="FFFFFF"/>
        </w:rPr>
        <w:t>F</w:t>
      </w:r>
      <w:ins w:id="6" w:author="Unknown">
        <w:r w:rsidRPr="00367F43">
          <w:rPr>
            <w:rFonts w:ascii="Open Sans" w:eastAsia="Times New Roman" w:hAnsi="Open Sans" w:cs="Open Sans"/>
            <w:color w:val="000000"/>
            <w:sz w:val="20"/>
            <w:shd w:val="clear" w:color="auto" w:fill="FFFFFF"/>
          </w:rPr>
          <w:t>or the bastion host we’ll choose the Amazon Linux AMI:</w:t>
        </w:r>
      </w:ins>
    </w:p>
    <w:p w:rsidR="00367F43" w:rsidRPr="00367F43" w:rsidRDefault="00367F43" w:rsidP="00367F43">
      <w:pPr>
        <w:spacing w:after="0" w:line="240" w:lineRule="auto"/>
        <w:rPr>
          <w:rFonts w:ascii="Open Sans" w:eastAsia="Times New Roman" w:hAnsi="Open Sans" w:cs="Open Sans"/>
          <w:color w:val="000000"/>
          <w:sz w:val="20"/>
          <w:shd w:val="clear" w:color="auto" w:fill="FFFFFF"/>
        </w:rPr>
      </w:pPr>
      <w:r w:rsidRPr="00367F43">
        <w:rPr>
          <w:rFonts w:ascii="Open Sans" w:eastAsia="Times New Roman" w:hAnsi="Open Sans" w:cs="Open Sans"/>
          <w:b/>
          <w:bCs/>
          <w:noProof/>
          <w:color w:val="000000"/>
          <w:sz w:val="20"/>
          <w:shd w:val="clear" w:color="auto" w:fill="FFFFFF"/>
        </w:rPr>
        <w:drawing>
          <wp:inline distT="0" distB="0" distL="0" distR="0">
            <wp:extent cx="7629525" cy="714375"/>
            <wp:effectExtent l="0" t="0" r="9525" b="9525"/>
            <wp:docPr id="7" name="Picture 7" descr="http://static.inoneo.com/aws/connect_vpc_rds/amazon-ami.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tatic.inoneo.com/aws/connect_vpc_rds/amazon-ami.jp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9525" cy="714375"/>
                    </a:xfrm>
                    <a:prstGeom prst="rect">
                      <a:avLst/>
                    </a:prstGeom>
                    <a:noFill/>
                    <a:ln>
                      <a:noFill/>
                    </a:ln>
                  </pic:spPr>
                </pic:pic>
              </a:graphicData>
            </a:graphic>
          </wp:inline>
        </w:drawing>
      </w:r>
    </w:p>
    <w:p w:rsidR="00367F43" w:rsidRPr="00367F43" w:rsidRDefault="00367F43" w:rsidP="00367F43">
      <w:pPr>
        <w:spacing w:after="0" w:line="240" w:lineRule="auto"/>
        <w:rPr>
          <w:rFonts w:ascii="Open Sans" w:eastAsia="Times New Roman" w:hAnsi="Open Sans" w:cs="Open Sans"/>
          <w:color w:val="000000"/>
          <w:sz w:val="20"/>
          <w:shd w:val="clear" w:color="auto" w:fill="FFFFFF"/>
        </w:rPr>
      </w:pPr>
      <w:r w:rsidRPr="00367F43">
        <w:rPr>
          <w:rFonts w:ascii="Open Sans" w:eastAsia="Times New Roman" w:hAnsi="Open Sans" w:cs="Open Sans"/>
          <w:color w:val="000000"/>
          <w:sz w:val="20"/>
          <w:shd w:val="clear" w:color="auto" w:fill="FFFFFF"/>
        </w:rPr>
        <w:t>Choose the cheapest option, like a </w:t>
      </w:r>
      <w:r w:rsidRPr="00367F43">
        <w:rPr>
          <w:rFonts w:ascii="Open Sans" w:eastAsia="Times New Roman" w:hAnsi="Open Sans" w:cs="Open Sans"/>
          <w:b/>
          <w:bCs/>
          <w:color w:val="000000"/>
          <w:sz w:val="20"/>
          <w:shd w:val="clear" w:color="auto" w:fill="FFFFFF"/>
        </w:rPr>
        <w:t>t</w:t>
      </w:r>
      <w:proofErr w:type="gramStart"/>
      <w:r w:rsidRPr="00367F43">
        <w:rPr>
          <w:rFonts w:ascii="Open Sans" w:eastAsia="Times New Roman" w:hAnsi="Open Sans" w:cs="Open Sans"/>
          <w:b/>
          <w:bCs/>
          <w:color w:val="000000"/>
          <w:sz w:val="20"/>
          <w:shd w:val="clear" w:color="auto" w:fill="FFFFFF"/>
        </w:rPr>
        <w:t>2.nano</w:t>
      </w:r>
      <w:proofErr w:type="gramEnd"/>
      <w:r w:rsidRPr="00367F43">
        <w:rPr>
          <w:rFonts w:ascii="Open Sans" w:eastAsia="Times New Roman" w:hAnsi="Open Sans" w:cs="Open Sans"/>
          <w:color w:val="000000"/>
          <w:sz w:val="20"/>
          <w:shd w:val="clear" w:color="auto" w:fill="FFFFFF"/>
        </w:rPr>
        <w:t xml:space="preserve">. This instance will only be used to </w:t>
      </w:r>
      <w:proofErr w:type="spellStart"/>
      <w:r w:rsidRPr="00367F43">
        <w:rPr>
          <w:rFonts w:ascii="Open Sans" w:eastAsia="Times New Roman" w:hAnsi="Open Sans" w:cs="Open Sans"/>
          <w:color w:val="000000"/>
          <w:sz w:val="20"/>
          <w:shd w:val="clear" w:color="auto" w:fill="FFFFFF"/>
        </w:rPr>
        <w:t>ssh</w:t>
      </w:r>
      <w:proofErr w:type="spellEnd"/>
      <w:r w:rsidRPr="00367F43">
        <w:rPr>
          <w:rFonts w:ascii="Open Sans" w:eastAsia="Times New Roman" w:hAnsi="Open Sans" w:cs="Open Sans"/>
          <w:color w:val="000000"/>
          <w:sz w:val="20"/>
          <w:shd w:val="clear" w:color="auto" w:fill="FFFFFF"/>
        </w:rPr>
        <w:t xml:space="preserve"> into the VPC.</w:t>
      </w:r>
    </w:p>
    <w:p w:rsidR="00367F43" w:rsidRPr="00367F43" w:rsidRDefault="00367F43" w:rsidP="00367F43">
      <w:pPr>
        <w:spacing w:after="0" w:line="240" w:lineRule="auto"/>
        <w:rPr>
          <w:rFonts w:ascii="Open Sans" w:eastAsia="Times New Roman" w:hAnsi="Open Sans" w:cs="Open Sans"/>
          <w:color w:val="000000"/>
          <w:sz w:val="20"/>
          <w:shd w:val="clear" w:color="auto" w:fill="FFFFFF"/>
        </w:rPr>
      </w:pPr>
      <w:r w:rsidRPr="00367F43">
        <w:rPr>
          <w:rFonts w:ascii="Open Sans" w:eastAsia="Times New Roman" w:hAnsi="Open Sans" w:cs="Open Sans"/>
          <w:color w:val="000000"/>
          <w:sz w:val="20"/>
          <w:shd w:val="clear" w:color="auto" w:fill="FFFFFF"/>
        </w:rPr>
        <w:t>S</w:t>
      </w:r>
      <w:ins w:id="7" w:author="Unknown">
        <w:r w:rsidRPr="00367F43">
          <w:rPr>
            <w:rFonts w:ascii="Open Sans" w:eastAsia="Times New Roman" w:hAnsi="Open Sans" w:cs="Open Sans"/>
            <w:color w:val="000000"/>
            <w:sz w:val="20"/>
            <w:shd w:val="clear" w:color="auto" w:fill="FFFFFF"/>
          </w:rPr>
          <w:t>elect the default VPC.</w:t>
        </w:r>
      </w:ins>
    </w:p>
    <w:p w:rsidR="00367F43" w:rsidRPr="00367F43" w:rsidRDefault="00367F43" w:rsidP="00367F43">
      <w:pPr>
        <w:spacing w:after="0" w:line="240" w:lineRule="auto"/>
        <w:rPr>
          <w:rFonts w:ascii="Open Sans" w:eastAsia="Times New Roman" w:hAnsi="Open Sans" w:cs="Open Sans"/>
          <w:color w:val="000000"/>
          <w:sz w:val="20"/>
          <w:shd w:val="clear" w:color="auto" w:fill="FFFFFF"/>
        </w:rPr>
      </w:pPr>
      <w:r w:rsidRPr="00367F43">
        <w:rPr>
          <w:rFonts w:ascii="Open Sans" w:eastAsia="Times New Roman" w:hAnsi="Open Sans" w:cs="Open Sans"/>
          <w:color w:val="000000"/>
          <w:sz w:val="20"/>
          <w:shd w:val="clear" w:color="auto" w:fill="FFFFFF"/>
        </w:rPr>
        <w:t>For this demo we will open </w:t>
      </w:r>
      <w:r w:rsidRPr="00367F43">
        <w:rPr>
          <w:rFonts w:ascii="Open Sans" w:eastAsia="Times New Roman" w:hAnsi="Open Sans" w:cs="Open Sans"/>
          <w:b/>
          <w:bCs/>
          <w:color w:val="000000"/>
          <w:sz w:val="20"/>
          <w:shd w:val="clear" w:color="auto" w:fill="FFFFFF"/>
        </w:rPr>
        <w:t>22</w:t>
      </w:r>
      <w:r w:rsidRPr="00367F43">
        <w:rPr>
          <w:rFonts w:ascii="Open Sans" w:eastAsia="Times New Roman" w:hAnsi="Open Sans" w:cs="Open Sans"/>
          <w:color w:val="000000"/>
          <w:sz w:val="20"/>
          <w:shd w:val="clear" w:color="auto" w:fill="FFFFFF"/>
        </w:rPr>
        <w:t> to the world but in reality </w:t>
      </w:r>
      <w:ins w:id="8" w:author="Unknown">
        <w:r w:rsidRPr="00367F43">
          <w:rPr>
            <w:rFonts w:ascii="Open Sans" w:eastAsia="Times New Roman" w:hAnsi="Open Sans" w:cs="Open Sans"/>
            <w:color w:val="000000"/>
            <w:sz w:val="20"/>
            <w:shd w:val="clear" w:color="auto" w:fill="FFFFFF"/>
          </w:rPr>
          <w:t xml:space="preserve">you should restrict the </w:t>
        </w:r>
        <w:proofErr w:type="spellStart"/>
        <w:r w:rsidRPr="00367F43">
          <w:rPr>
            <w:rFonts w:ascii="Open Sans" w:eastAsia="Times New Roman" w:hAnsi="Open Sans" w:cs="Open Sans"/>
            <w:color w:val="000000"/>
            <w:sz w:val="20"/>
            <w:shd w:val="clear" w:color="auto" w:fill="FFFFFF"/>
          </w:rPr>
          <w:t>ssh</w:t>
        </w:r>
        <w:proofErr w:type="spellEnd"/>
        <w:r w:rsidRPr="00367F43">
          <w:rPr>
            <w:rFonts w:ascii="Open Sans" w:eastAsia="Times New Roman" w:hAnsi="Open Sans" w:cs="Open Sans"/>
            <w:color w:val="000000"/>
            <w:sz w:val="20"/>
            <w:shd w:val="clear" w:color="auto" w:fill="FFFFFF"/>
          </w:rPr>
          <w:t xml:space="preserve"> access to your public IP address </w:t>
        </w:r>
        <w:proofErr w:type="gramStart"/>
        <w:r w:rsidRPr="00367F43">
          <w:rPr>
            <w:rFonts w:ascii="Open Sans" w:eastAsia="Times New Roman" w:hAnsi="Open Sans" w:cs="Open Sans"/>
            <w:color w:val="000000"/>
            <w:sz w:val="20"/>
            <w:shd w:val="clear" w:color="auto" w:fill="FFFFFF"/>
          </w:rPr>
          <w:t>only</w:t>
        </w:r>
      </w:ins>
      <w:r w:rsidRPr="00367F43">
        <w:rPr>
          <w:rFonts w:ascii="Open Sans" w:eastAsia="Times New Roman" w:hAnsi="Open Sans" w:cs="Open Sans"/>
          <w:color w:val="000000"/>
          <w:sz w:val="20"/>
          <w:shd w:val="clear" w:color="auto" w:fill="FFFFFF"/>
        </w:rPr>
        <w:t>(</w:t>
      </w:r>
      <w:proofErr w:type="gramEnd"/>
      <w:r w:rsidRPr="00367F43">
        <w:rPr>
          <w:rFonts w:ascii="Open Sans" w:eastAsia="Times New Roman" w:hAnsi="Open Sans" w:cs="Open Sans"/>
          <w:color w:val="000000"/>
          <w:sz w:val="20"/>
          <w:shd w:val="clear" w:color="auto" w:fill="FFFFFF"/>
        </w:rPr>
        <w:t>source of the security group for TCP 22).</w:t>
      </w:r>
    </w:p>
    <w:p w:rsidR="00367F43" w:rsidRPr="00367F43" w:rsidRDefault="00367F43" w:rsidP="00367F43">
      <w:pPr>
        <w:spacing w:after="0" w:line="240" w:lineRule="auto"/>
        <w:rPr>
          <w:rFonts w:ascii="Open Sans" w:eastAsia="Times New Roman" w:hAnsi="Open Sans" w:cs="Open Sans"/>
          <w:color w:val="000000"/>
          <w:sz w:val="20"/>
          <w:shd w:val="clear" w:color="auto" w:fill="FFFFFF"/>
        </w:rPr>
      </w:pPr>
      <w:r w:rsidRPr="00367F43">
        <w:rPr>
          <w:rFonts w:ascii="Open Sans" w:eastAsia="Times New Roman" w:hAnsi="Open Sans" w:cs="Open Sans"/>
          <w:b/>
          <w:bCs/>
          <w:noProof/>
          <w:color w:val="000000"/>
          <w:sz w:val="20"/>
          <w:shd w:val="clear" w:color="auto" w:fill="FFFFFF"/>
        </w:rPr>
        <w:lastRenderedPageBreak/>
        <w:drawing>
          <wp:inline distT="0" distB="0" distL="0" distR="0">
            <wp:extent cx="8963025" cy="3514725"/>
            <wp:effectExtent l="0" t="0" r="9525" b="9525"/>
            <wp:docPr id="6" name="Picture 6" descr="http://static.inoneo.com/aws/connect_vpc_rds/review-and-launch.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tatic.inoneo.com/aws/connect_vpc_rds/review-and-launch.jp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963025" cy="3514725"/>
                    </a:xfrm>
                    <a:prstGeom prst="rect">
                      <a:avLst/>
                    </a:prstGeom>
                    <a:noFill/>
                    <a:ln>
                      <a:noFill/>
                    </a:ln>
                  </pic:spPr>
                </pic:pic>
              </a:graphicData>
            </a:graphic>
          </wp:inline>
        </w:drawing>
      </w:r>
    </w:p>
    <w:p w:rsidR="00367F43" w:rsidRPr="00367F43" w:rsidRDefault="00367F43" w:rsidP="00367F43">
      <w:pPr>
        <w:spacing w:after="0" w:line="240" w:lineRule="auto"/>
        <w:textAlignment w:val="baseline"/>
        <w:outlineLvl w:val="2"/>
        <w:rPr>
          <w:rFonts w:ascii="Open Sans" w:eastAsia="Times New Roman" w:hAnsi="Open Sans" w:cs="Open Sans"/>
          <w:b/>
          <w:bCs/>
          <w:color w:val="000000"/>
          <w:sz w:val="24"/>
          <w:szCs w:val="33"/>
          <w:shd w:val="clear" w:color="auto" w:fill="FFFFFF"/>
        </w:rPr>
      </w:pPr>
      <w:r w:rsidRPr="00367F43">
        <w:rPr>
          <w:rFonts w:ascii="Open Sans" w:eastAsia="Times New Roman" w:hAnsi="Open Sans" w:cs="Open Sans"/>
          <w:b/>
          <w:bCs/>
          <w:color w:val="000000"/>
          <w:sz w:val="24"/>
          <w:szCs w:val="33"/>
          <w:shd w:val="clear" w:color="auto" w:fill="FFFFFF"/>
        </w:rPr>
        <w:t>Step 3: Configure a new connection in MySQL Workbench</w:t>
      </w:r>
    </w:p>
    <w:p w:rsidR="00367F43" w:rsidRPr="00367F43" w:rsidRDefault="00367F43" w:rsidP="00367F43">
      <w:pPr>
        <w:spacing w:after="0" w:line="240" w:lineRule="auto"/>
        <w:rPr>
          <w:rFonts w:ascii="Open Sans" w:eastAsia="Times New Roman" w:hAnsi="Open Sans" w:cs="Open Sans"/>
          <w:color w:val="000000"/>
          <w:sz w:val="16"/>
          <w:shd w:val="clear" w:color="auto" w:fill="FFFFFF"/>
        </w:rPr>
      </w:pPr>
      <w:r w:rsidRPr="00367F43">
        <w:rPr>
          <w:rFonts w:ascii="Open Sans" w:eastAsia="Times New Roman" w:hAnsi="Open Sans" w:cs="Open Sans"/>
          <w:color w:val="000000"/>
          <w:sz w:val="16"/>
          <w:shd w:val="clear" w:color="auto" w:fill="FFFFFF"/>
        </w:rPr>
        <w:t>C</w:t>
      </w:r>
      <w:ins w:id="9" w:author="Unknown">
        <w:r w:rsidRPr="00367F43">
          <w:rPr>
            <w:rFonts w:ascii="Open Sans" w:eastAsia="Times New Roman" w:hAnsi="Open Sans" w:cs="Open Sans"/>
            <w:color w:val="000000"/>
            <w:sz w:val="16"/>
            <w:shd w:val="clear" w:color="auto" w:fill="FFFFFF"/>
          </w:rPr>
          <w:t>reate a new connection</w:t>
        </w:r>
      </w:ins>
      <w:r w:rsidRPr="00367F43">
        <w:rPr>
          <w:rFonts w:ascii="Open Sans" w:eastAsia="Times New Roman" w:hAnsi="Open Sans" w:cs="Open Sans"/>
          <w:color w:val="000000"/>
          <w:sz w:val="16"/>
          <w:shd w:val="clear" w:color="auto" w:fill="FFFFFF"/>
        </w:rPr>
        <w:t>. </w:t>
      </w:r>
    </w:p>
    <w:p w:rsidR="00367F43" w:rsidRPr="00367F43" w:rsidRDefault="00367F43" w:rsidP="00367F43">
      <w:pPr>
        <w:spacing w:after="0" w:line="240" w:lineRule="auto"/>
        <w:rPr>
          <w:rFonts w:ascii="Open Sans" w:eastAsia="Times New Roman" w:hAnsi="Open Sans" w:cs="Open Sans"/>
          <w:color w:val="000000"/>
          <w:sz w:val="16"/>
          <w:shd w:val="clear" w:color="auto" w:fill="FFFFFF"/>
        </w:rPr>
      </w:pPr>
      <w:r w:rsidRPr="00367F43">
        <w:rPr>
          <w:rFonts w:ascii="Open Sans" w:eastAsia="Times New Roman" w:hAnsi="Open Sans" w:cs="Open Sans"/>
          <w:color w:val="000000"/>
          <w:sz w:val="16"/>
          <w:shd w:val="clear" w:color="auto" w:fill="FFFFFF"/>
        </w:rPr>
        <w:t>Select </w:t>
      </w:r>
      <w:r w:rsidRPr="00367F43">
        <w:rPr>
          <w:rFonts w:ascii="Open Sans" w:eastAsia="Times New Roman" w:hAnsi="Open Sans" w:cs="Open Sans"/>
          <w:b/>
          <w:bCs/>
          <w:color w:val="000000"/>
          <w:sz w:val="16"/>
          <w:shd w:val="clear" w:color="auto" w:fill="FFFFFF"/>
        </w:rPr>
        <w:t>Standard TCP/IP over SSH</w:t>
      </w:r>
      <w:r w:rsidRPr="00367F43">
        <w:rPr>
          <w:rFonts w:ascii="Open Sans" w:eastAsia="Times New Roman" w:hAnsi="Open Sans" w:cs="Open Sans"/>
          <w:color w:val="000000"/>
          <w:sz w:val="16"/>
          <w:shd w:val="clear" w:color="auto" w:fill="FFFFFF"/>
        </w:rPr>
        <w:t>.</w:t>
      </w:r>
      <w:r w:rsidRPr="00367F43">
        <w:rPr>
          <w:rFonts w:ascii="Open Sans" w:eastAsia="Times New Roman" w:hAnsi="Open Sans" w:cs="Open Sans"/>
          <w:color w:val="000000"/>
          <w:sz w:val="16"/>
          <w:shd w:val="clear" w:color="auto" w:fill="FFFFFF"/>
        </w:rPr>
        <w:br/>
      </w:r>
      <w:r w:rsidRPr="00367F43">
        <w:rPr>
          <w:rFonts w:ascii="Open Sans" w:eastAsia="Times New Roman" w:hAnsi="Open Sans" w:cs="Open Sans"/>
          <w:b/>
          <w:bCs/>
          <w:color w:val="000000"/>
          <w:sz w:val="16"/>
          <w:shd w:val="clear" w:color="auto" w:fill="FFFFFF"/>
        </w:rPr>
        <w:t xml:space="preserve">SSH </w:t>
      </w:r>
      <w:proofErr w:type="gramStart"/>
      <w:r w:rsidRPr="00367F43">
        <w:rPr>
          <w:rFonts w:ascii="Open Sans" w:eastAsia="Times New Roman" w:hAnsi="Open Sans" w:cs="Open Sans"/>
          <w:b/>
          <w:bCs/>
          <w:color w:val="000000"/>
          <w:sz w:val="16"/>
          <w:shd w:val="clear" w:color="auto" w:fill="FFFFFF"/>
        </w:rPr>
        <w:t>Hostname</w:t>
      </w:r>
      <w:r w:rsidRPr="00367F43">
        <w:rPr>
          <w:rFonts w:ascii="Open Sans" w:eastAsia="Times New Roman" w:hAnsi="Open Sans" w:cs="Open Sans"/>
          <w:color w:val="000000"/>
          <w:sz w:val="16"/>
          <w:shd w:val="clear" w:color="auto" w:fill="FFFFFF"/>
        </w:rPr>
        <w:t> :</w:t>
      </w:r>
      <w:proofErr w:type="gramEnd"/>
      <w:r w:rsidRPr="00367F43">
        <w:rPr>
          <w:rFonts w:ascii="Open Sans" w:eastAsia="Times New Roman" w:hAnsi="Open Sans" w:cs="Open Sans"/>
          <w:color w:val="000000"/>
          <w:sz w:val="16"/>
          <w:shd w:val="clear" w:color="auto" w:fill="FFFFFF"/>
        </w:rPr>
        <w:t xml:space="preserve"> Enter your bastion host public DNS</w:t>
      </w:r>
      <w:r w:rsidRPr="00367F43">
        <w:rPr>
          <w:rFonts w:ascii="Open Sans" w:eastAsia="Times New Roman" w:hAnsi="Open Sans" w:cs="Open Sans"/>
          <w:color w:val="000000"/>
          <w:sz w:val="16"/>
          <w:shd w:val="clear" w:color="auto" w:fill="FFFFFF"/>
        </w:rPr>
        <w:br/>
      </w:r>
      <w:r w:rsidRPr="00367F43">
        <w:rPr>
          <w:rFonts w:ascii="Open Sans" w:eastAsia="Times New Roman" w:hAnsi="Open Sans" w:cs="Open Sans"/>
          <w:b/>
          <w:bCs/>
          <w:color w:val="000000"/>
          <w:sz w:val="16"/>
          <w:shd w:val="clear" w:color="auto" w:fill="FFFFFF"/>
        </w:rPr>
        <w:t>SSH username</w:t>
      </w:r>
      <w:r w:rsidRPr="00367F43">
        <w:rPr>
          <w:rFonts w:ascii="Open Sans" w:eastAsia="Times New Roman" w:hAnsi="Open Sans" w:cs="Open Sans"/>
          <w:color w:val="000000"/>
          <w:sz w:val="16"/>
          <w:shd w:val="clear" w:color="auto" w:fill="FFFFFF"/>
        </w:rPr>
        <w:t>: ec2-user</w:t>
      </w:r>
      <w:r w:rsidRPr="00367F43">
        <w:rPr>
          <w:rFonts w:ascii="Open Sans" w:eastAsia="Times New Roman" w:hAnsi="Open Sans" w:cs="Open Sans"/>
          <w:color w:val="000000"/>
          <w:sz w:val="16"/>
          <w:shd w:val="clear" w:color="auto" w:fill="FFFFFF"/>
        </w:rPr>
        <w:br/>
      </w:r>
      <w:r w:rsidRPr="00367F43">
        <w:rPr>
          <w:rFonts w:ascii="Open Sans" w:eastAsia="Times New Roman" w:hAnsi="Open Sans" w:cs="Open Sans"/>
          <w:b/>
          <w:bCs/>
          <w:color w:val="000000"/>
          <w:sz w:val="16"/>
          <w:shd w:val="clear" w:color="auto" w:fill="FFFFFF"/>
        </w:rPr>
        <w:t>SSH Key</w:t>
      </w:r>
      <w:r w:rsidRPr="00367F43">
        <w:rPr>
          <w:rFonts w:ascii="Open Sans" w:eastAsia="Times New Roman" w:hAnsi="Open Sans" w:cs="Open Sans"/>
          <w:color w:val="000000"/>
          <w:sz w:val="16"/>
          <w:shd w:val="clear" w:color="auto" w:fill="FFFFFF"/>
        </w:rPr>
        <w:t> : Select the bastion private key.</w:t>
      </w:r>
      <w:r w:rsidRPr="00367F43">
        <w:rPr>
          <w:rFonts w:ascii="Open Sans" w:eastAsia="Times New Roman" w:hAnsi="Open Sans" w:cs="Open Sans"/>
          <w:color w:val="000000"/>
          <w:sz w:val="16"/>
          <w:shd w:val="clear" w:color="auto" w:fill="FFFFFF"/>
        </w:rPr>
        <w:br/>
      </w:r>
      <w:r w:rsidRPr="00367F43">
        <w:rPr>
          <w:rFonts w:ascii="Open Sans" w:eastAsia="Times New Roman" w:hAnsi="Open Sans" w:cs="Open Sans"/>
          <w:b/>
          <w:bCs/>
          <w:color w:val="000000"/>
          <w:sz w:val="16"/>
          <w:shd w:val="clear" w:color="auto" w:fill="FFFFFF"/>
        </w:rPr>
        <w:t>MySQL Hostname</w:t>
      </w:r>
      <w:r w:rsidRPr="00367F43">
        <w:rPr>
          <w:rFonts w:ascii="Open Sans" w:eastAsia="Times New Roman" w:hAnsi="Open Sans" w:cs="Open Sans"/>
          <w:color w:val="000000"/>
          <w:sz w:val="16"/>
          <w:shd w:val="clear" w:color="auto" w:fill="FFFFFF"/>
        </w:rPr>
        <w:t>: Enter your RDS DNS name</w:t>
      </w:r>
      <w:r w:rsidRPr="00367F43">
        <w:rPr>
          <w:rFonts w:ascii="Open Sans" w:eastAsia="Times New Roman" w:hAnsi="Open Sans" w:cs="Open Sans"/>
          <w:color w:val="000000"/>
          <w:sz w:val="16"/>
          <w:shd w:val="clear" w:color="auto" w:fill="FFFFFF"/>
        </w:rPr>
        <w:br/>
      </w:r>
      <w:r w:rsidRPr="00367F43">
        <w:rPr>
          <w:rFonts w:ascii="Open Sans" w:eastAsia="Times New Roman" w:hAnsi="Open Sans" w:cs="Open Sans"/>
          <w:b/>
          <w:bCs/>
          <w:color w:val="000000"/>
          <w:sz w:val="16"/>
          <w:shd w:val="clear" w:color="auto" w:fill="FFFFFF"/>
        </w:rPr>
        <w:t>MySQL port</w:t>
      </w:r>
      <w:r w:rsidRPr="00367F43">
        <w:rPr>
          <w:rFonts w:ascii="Open Sans" w:eastAsia="Times New Roman" w:hAnsi="Open Sans" w:cs="Open Sans"/>
          <w:color w:val="000000"/>
          <w:sz w:val="16"/>
          <w:shd w:val="clear" w:color="auto" w:fill="FFFFFF"/>
        </w:rPr>
        <w:t> : 3306</w:t>
      </w:r>
      <w:r w:rsidRPr="00367F43">
        <w:rPr>
          <w:rFonts w:ascii="Open Sans" w:eastAsia="Times New Roman" w:hAnsi="Open Sans" w:cs="Open Sans"/>
          <w:color w:val="000000"/>
          <w:sz w:val="16"/>
          <w:shd w:val="clear" w:color="auto" w:fill="FFFFFF"/>
        </w:rPr>
        <w:br/>
      </w:r>
      <w:r w:rsidRPr="00367F43">
        <w:rPr>
          <w:rFonts w:ascii="Open Sans" w:eastAsia="Times New Roman" w:hAnsi="Open Sans" w:cs="Open Sans"/>
          <w:b/>
          <w:bCs/>
          <w:color w:val="000000"/>
          <w:sz w:val="16"/>
          <w:shd w:val="clear" w:color="auto" w:fill="FFFFFF"/>
        </w:rPr>
        <w:t>Username</w:t>
      </w:r>
      <w:r w:rsidRPr="00367F43">
        <w:rPr>
          <w:rFonts w:ascii="Open Sans" w:eastAsia="Times New Roman" w:hAnsi="Open Sans" w:cs="Open Sans"/>
          <w:color w:val="000000"/>
          <w:sz w:val="16"/>
          <w:shd w:val="clear" w:color="auto" w:fill="FFFFFF"/>
        </w:rPr>
        <w:t>: Your DB username created during the RDS launch wizard.</w:t>
      </w:r>
    </w:p>
    <w:p w:rsidR="00367F43" w:rsidRPr="00367F43" w:rsidRDefault="00367F43" w:rsidP="00367F43">
      <w:pPr>
        <w:spacing w:after="0" w:line="240" w:lineRule="auto"/>
        <w:rPr>
          <w:rFonts w:ascii="Open Sans" w:eastAsia="Times New Roman" w:hAnsi="Open Sans" w:cs="Open Sans"/>
          <w:color w:val="000000"/>
          <w:sz w:val="20"/>
          <w:shd w:val="clear" w:color="auto" w:fill="FFFFFF"/>
        </w:rPr>
      </w:pPr>
      <w:r w:rsidRPr="00367F43">
        <w:rPr>
          <w:rFonts w:ascii="Open Sans" w:eastAsia="Times New Roman" w:hAnsi="Open Sans" w:cs="Open Sans"/>
          <w:b/>
          <w:bCs/>
          <w:noProof/>
          <w:color w:val="000000"/>
          <w:sz w:val="20"/>
          <w:shd w:val="clear" w:color="auto" w:fill="FFFFFF"/>
        </w:rPr>
        <w:drawing>
          <wp:inline distT="0" distB="0" distL="0" distR="0">
            <wp:extent cx="3929063" cy="2395770"/>
            <wp:effectExtent l="0" t="0" r="0" b="5080"/>
            <wp:docPr id="5" name="Picture 5" descr="http://static.inoneo.com/aws/connect_vpc_rds/good-connection-details.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tatic.inoneo.com/aws/connect_vpc_rds/good-connection-details.jpg">
                      <a:hlinkClick r:id="rId24"/>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931407" cy="2397199"/>
                    </a:xfrm>
                    <a:prstGeom prst="rect">
                      <a:avLst/>
                    </a:prstGeom>
                    <a:noFill/>
                    <a:ln>
                      <a:noFill/>
                    </a:ln>
                  </pic:spPr>
                </pic:pic>
              </a:graphicData>
            </a:graphic>
          </wp:inline>
        </w:drawing>
      </w:r>
    </w:p>
    <w:p w:rsidR="00367F43" w:rsidRPr="00367F43" w:rsidRDefault="00367F43" w:rsidP="00367F43">
      <w:pPr>
        <w:spacing w:after="0" w:line="240" w:lineRule="auto"/>
        <w:rPr>
          <w:rFonts w:ascii="Open Sans" w:eastAsia="Times New Roman" w:hAnsi="Open Sans" w:cs="Open Sans"/>
          <w:color w:val="000000"/>
          <w:sz w:val="20"/>
          <w:shd w:val="clear" w:color="auto" w:fill="FFFFFF"/>
        </w:rPr>
      </w:pPr>
      <w:r w:rsidRPr="00367F43">
        <w:rPr>
          <w:rFonts w:ascii="Open Sans" w:eastAsia="Times New Roman" w:hAnsi="Open Sans" w:cs="Open Sans"/>
          <w:color w:val="000000"/>
          <w:sz w:val="20"/>
          <w:shd w:val="clear" w:color="auto" w:fill="FFFFFF"/>
        </w:rPr>
        <w:t>C</w:t>
      </w:r>
      <w:ins w:id="10" w:author="Unknown">
        <w:r w:rsidRPr="00367F43">
          <w:rPr>
            <w:rFonts w:ascii="Open Sans" w:eastAsia="Times New Roman" w:hAnsi="Open Sans" w:cs="Open Sans"/>
            <w:color w:val="000000"/>
            <w:sz w:val="20"/>
            <w:shd w:val="clear" w:color="auto" w:fill="FFFFFF"/>
          </w:rPr>
          <w:t>lick on Test connection:</w:t>
        </w:r>
      </w:ins>
    </w:p>
    <w:p w:rsidR="00367F43" w:rsidRPr="00367F43" w:rsidRDefault="00367F43" w:rsidP="00367F43">
      <w:pPr>
        <w:spacing w:after="0" w:line="240" w:lineRule="auto"/>
        <w:rPr>
          <w:rFonts w:ascii="Open Sans" w:eastAsia="Times New Roman" w:hAnsi="Open Sans" w:cs="Open Sans"/>
          <w:color w:val="000000"/>
          <w:sz w:val="20"/>
          <w:shd w:val="clear" w:color="auto" w:fill="FFFFFF"/>
        </w:rPr>
      </w:pPr>
      <w:r w:rsidRPr="00367F43">
        <w:rPr>
          <w:rFonts w:ascii="Open Sans" w:eastAsia="Times New Roman" w:hAnsi="Open Sans" w:cs="Open Sans"/>
          <w:b/>
          <w:bCs/>
          <w:noProof/>
          <w:color w:val="000000"/>
          <w:sz w:val="20"/>
          <w:shd w:val="clear" w:color="auto" w:fill="FFFFFF"/>
        </w:rPr>
        <w:drawing>
          <wp:inline distT="0" distB="0" distL="0" distR="0">
            <wp:extent cx="1790700" cy="1190625"/>
            <wp:effectExtent l="0" t="0" r="0" b="9525"/>
            <wp:docPr id="4" name="Picture 4" descr="http://static.inoneo.com/aws/connect_vpc_rds/ssh-fingerprint.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tatic.inoneo.com/aws/connect_vpc_rds/ssh-fingerprint.jp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90700" cy="1190625"/>
                    </a:xfrm>
                    <a:prstGeom prst="rect">
                      <a:avLst/>
                    </a:prstGeom>
                    <a:noFill/>
                    <a:ln>
                      <a:noFill/>
                    </a:ln>
                  </pic:spPr>
                </pic:pic>
              </a:graphicData>
            </a:graphic>
          </wp:inline>
        </w:drawing>
      </w:r>
    </w:p>
    <w:p w:rsidR="00367F43" w:rsidRPr="00367F43" w:rsidRDefault="00367F43" w:rsidP="00367F43">
      <w:pPr>
        <w:spacing w:after="0" w:line="240" w:lineRule="auto"/>
        <w:rPr>
          <w:rFonts w:ascii="Open Sans" w:eastAsia="Times New Roman" w:hAnsi="Open Sans" w:cs="Open Sans"/>
          <w:color w:val="000000"/>
          <w:sz w:val="20"/>
          <w:shd w:val="clear" w:color="auto" w:fill="FFFFFF"/>
        </w:rPr>
      </w:pPr>
      <w:r w:rsidRPr="00367F43">
        <w:rPr>
          <w:rFonts w:ascii="Open Sans" w:eastAsia="Times New Roman" w:hAnsi="Open Sans" w:cs="Open Sans"/>
          <w:color w:val="000000"/>
          <w:sz w:val="20"/>
          <w:shd w:val="clear" w:color="auto" w:fill="FFFFFF"/>
        </w:rPr>
        <w:lastRenderedPageBreak/>
        <w:t>If it’s your first SSH connection to the bastion host instance from MySQL Workbench, it will ask to add a </w:t>
      </w:r>
      <w:r w:rsidRPr="00367F43">
        <w:rPr>
          <w:rFonts w:ascii="Open Sans" w:eastAsia="Times New Roman" w:hAnsi="Open Sans" w:cs="Open Sans"/>
          <w:b/>
          <w:bCs/>
          <w:color w:val="000000"/>
          <w:sz w:val="20"/>
          <w:shd w:val="clear" w:color="auto" w:fill="FFFFFF"/>
        </w:rPr>
        <w:t>SSH Server fingerprint</w:t>
      </w:r>
      <w:r w:rsidRPr="00367F43">
        <w:rPr>
          <w:rFonts w:ascii="Open Sans" w:eastAsia="Times New Roman" w:hAnsi="Open Sans" w:cs="Open Sans"/>
          <w:color w:val="000000"/>
          <w:sz w:val="20"/>
          <w:shd w:val="clear" w:color="auto" w:fill="FFFFFF"/>
        </w:rPr>
        <w:t>, click on </w:t>
      </w:r>
      <w:ins w:id="11" w:author="Unknown">
        <w:r w:rsidRPr="00367F43">
          <w:rPr>
            <w:rFonts w:ascii="Open Sans" w:eastAsia="Times New Roman" w:hAnsi="Open Sans" w:cs="Open Sans"/>
            <w:color w:val="000000"/>
            <w:sz w:val="20"/>
            <w:shd w:val="clear" w:color="auto" w:fill="FFFFFF"/>
          </w:rPr>
          <w:t>Continue.</w:t>
        </w:r>
      </w:ins>
    </w:p>
    <w:p w:rsidR="00367F43" w:rsidRPr="00367F43" w:rsidRDefault="00367F43" w:rsidP="00367F43">
      <w:pPr>
        <w:spacing w:after="0" w:line="240" w:lineRule="auto"/>
        <w:rPr>
          <w:rFonts w:ascii="Open Sans" w:eastAsia="Times New Roman" w:hAnsi="Open Sans" w:cs="Open Sans"/>
          <w:color w:val="000000"/>
          <w:sz w:val="20"/>
          <w:shd w:val="clear" w:color="auto" w:fill="FFFFFF"/>
        </w:rPr>
      </w:pPr>
      <w:r w:rsidRPr="00367F43">
        <w:rPr>
          <w:rFonts w:ascii="Open Sans" w:eastAsia="Times New Roman" w:hAnsi="Open Sans" w:cs="Open Sans"/>
          <w:b/>
          <w:bCs/>
          <w:noProof/>
          <w:color w:val="000000"/>
          <w:sz w:val="20"/>
          <w:shd w:val="clear" w:color="auto" w:fill="FFFFFF"/>
        </w:rPr>
        <w:drawing>
          <wp:inline distT="0" distB="0" distL="0" distR="0">
            <wp:extent cx="3848100" cy="2400300"/>
            <wp:effectExtent l="0" t="0" r="0" b="0"/>
            <wp:docPr id="3" name="Picture 3" descr="http://static.inoneo.com/aws/connect_vpc_rds/input_password.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tatic.inoneo.com/aws/connect_vpc_rds/input_password.jp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53229" cy="2403499"/>
                    </a:xfrm>
                    <a:prstGeom prst="rect">
                      <a:avLst/>
                    </a:prstGeom>
                    <a:noFill/>
                    <a:ln>
                      <a:noFill/>
                    </a:ln>
                  </pic:spPr>
                </pic:pic>
              </a:graphicData>
            </a:graphic>
          </wp:inline>
        </w:drawing>
      </w:r>
    </w:p>
    <w:p w:rsidR="00367F43" w:rsidRPr="00367F43" w:rsidRDefault="00367F43" w:rsidP="00367F43">
      <w:pPr>
        <w:spacing w:after="0" w:line="240" w:lineRule="auto"/>
        <w:rPr>
          <w:rFonts w:ascii="Open Sans" w:eastAsia="Times New Roman" w:hAnsi="Open Sans" w:cs="Open Sans"/>
          <w:color w:val="000000"/>
          <w:sz w:val="20"/>
          <w:shd w:val="clear" w:color="auto" w:fill="FFFFFF"/>
        </w:rPr>
      </w:pPr>
      <w:r w:rsidRPr="00367F43">
        <w:rPr>
          <w:rFonts w:ascii="Open Sans" w:eastAsia="Times New Roman" w:hAnsi="Open Sans" w:cs="Open Sans"/>
          <w:color w:val="000000"/>
          <w:sz w:val="20"/>
          <w:shd w:val="clear" w:color="auto" w:fill="FFFFFF"/>
        </w:rPr>
        <w:t>E</w:t>
      </w:r>
      <w:ins w:id="12" w:author="Unknown">
        <w:r w:rsidRPr="00367F43">
          <w:rPr>
            <w:rFonts w:ascii="Open Sans" w:eastAsia="Times New Roman" w:hAnsi="Open Sans" w:cs="Open Sans"/>
            <w:color w:val="000000"/>
            <w:sz w:val="20"/>
            <w:shd w:val="clear" w:color="auto" w:fill="FFFFFF"/>
          </w:rPr>
          <w:t>nter your Amazon RDS DB password.</w:t>
        </w:r>
      </w:ins>
    </w:p>
    <w:p w:rsidR="00367F43" w:rsidRPr="00367F43" w:rsidRDefault="00367F43" w:rsidP="00367F43">
      <w:pPr>
        <w:spacing w:after="0" w:line="240" w:lineRule="auto"/>
        <w:rPr>
          <w:rFonts w:ascii="Open Sans" w:eastAsia="Times New Roman" w:hAnsi="Open Sans" w:cs="Open Sans"/>
          <w:color w:val="000000"/>
          <w:sz w:val="20"/>
          <w:shd w:val="clear" w:color="auto" w:fill="FFFFFF"/>
        </w:rPr>
      </w:pPr>
      <w:r w:rsidRPr="00367F43">
        <w:rPr>
          <w:rFonts w:ascii="Open Sans" w:eastAsia="Times New Roman" w:hAnsi="Open Sans" w:cs="Open Sans"/>
          <w:b/>
          <w:bCs/>
          <w:noProof/>
          <w:color w:val="000000"/>
          <w:sz w:val="20"/>
          <w:shd w:val="clear" w:color="auto" w:fill="FFFFFF"/>
        </w:rPr>
        <w:drawing>
          <wp:inline distT="0" distB="0" distL="0" distR="0">
            <wp:extent cx="1709738" cy="1178213"/>
            <wp:effectExtent l="0" t="0" r="5080" b="3175"/>
            <wp:docPr id="2" name="Picture 2" descr="http://static.inoneo.com/aws/connect_vpc_rds/success.jp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tatic.inoneo.com/aws/connect_vpc_rds/success.jp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12355" cy="1180016"/>
                    </a:xfrm>
                    <a:prstGeom prst="rect">
                      <a:avLst/>
                    </a:prstGeom>
                    <a:noFill/>
                    <a:ln>
                      <a:noFill/>
                    </a:ln>
                  </pic:spPr>
                </pic:pic>
              </a:graphicData>
            </a:graphic>
          </wp:inline>
        </w:drawing>
      </w:r>
    </w:p>
    <w:p w:rsidR="00367F43" w:rsidRPr="00367F43" w:rsidRDefault="00367F43" w:rsidP="00367F43">
      <w:pPr>
        <w:spacing w:after="0" w:line="240" w:lineRule="auto"/>
        <w:rPr>
          <w:rFonts w:ascii="Open Sans" w:eastAsia="Times New Roman" w:hAnsi="Open Sans" w:cs="Open Sans"/>
          <w:color w:val="000000"/>
          <w:sz w:val="20"/>
          <w:shd w:val="clear" w:color="auto" w:fill="FFFFFF"/>
        </w:rPr>
      </w:pPr>
      <w:r w:rsidRPr="00367F43">
        <w:rPr>
          <w:rFonts w:ascii="Open Sans" w:eastAsia="Times New Roman" w:hAnsi="Open Sans" w:cs="Open Sans"/>
          <w:color w:val="000000"/>
          <w:sz w:val="20"/>
          <w:shd w:val="clear" w:color="auto" w:fill="FFFFFF"/>
        </w:rPr>
        <w:t>You should have a </w:t>
      </w:r>
      <w:r w:rsidRPr="00367F43">
        <w:rPr>
          <w:rFonts w:ascii="Open Sans" w:eastAsia="Times New Roman" w:hAnsi="Open Sans" w:cs="Open Sans"/>
          <w:b/>
          <w:bCs/>
          <w:color w:val="000000"/>
          <w:sz w:val="20"/>
          <w:shd w:val="clear" w:color="auto" w:fill="FFFFFF"/>
        </w:rPr>
        <w:t>success message</w:t>
      </w:r>
      <w:r w:rsidRPr="00367F43">
        <w:rPr>
          <w:rFonts w:ascii="Open Sans" w:eastAsia="Times New Roman" w:hAnsi="Open Sans" w:cs="Open Sans"/>
          <w:color w:val="000000"/>
          <w:sz w:val="20"/>
          <w:shd w:val="clear" w:color="auto" w:fill="FFFFFF"/>
        </w:rPr>
        <w:t> telling that MySQL Workbench is able to connect to the Amazon RDS instance.</w:t>
      </w:r>
    </w:p>
    <w:p w:rsidR="00367F43" w:rsidRPr="00367F43" w:rsidRDefault="00367F43" w:rsidP="00367F43">
      <w:pPr>
        <w:spacing w:after="0" w:line="240" w:lineRule="auto"/>
        <w:rPr>
          <w:rFonts w:ascii="Open Sans" w:eastAsia="Times New Roman" w:hAnsi="Open Sans" w:cs="Open Sans"/>
          <w:color w:val="000000"/>
          <w:sz w:val="20"/>
          <w:shd w:val="clear" w:color="auto" w:fill="FFFFFF"/>
        </w:rPr>
      </w:pPr>
      <w:proofErr w:type="gramStart"/>
      <w:r w:rsidRPr="00367F43">
        <w:rPr>
          <w:rFonts w:ascii="Open Sans" w:eastAsia="Times New Roman" w:hAnsi="Open Sans" w:cs="Open Sans"/>
          <w:color w:val="000000"/>
          <w:sz w:val="20"/>
          <w:shd w:val="clear" w:color="auto" w:fill="FFFFFF"/>
        </w:rPr>
        <w:t>Finally</w:t>
      </w:r>
      <w:proofErr w:type="gramEnd"/>
      <w:r w:rsidRPr="00367F43">
        <w:rPr>
          <w:rFonts w:ascii="Open Sans" w:eastAsia="Times New Roman" w:hAnsi="Open Sans" w:cs="Open Sans"/>
          <w:color w:val="000000"/>
          <w:sz w:val="20"/>
          <w:shd w:val="clear" w:color="auto" w:fill="FFFFFF"/>
        </w:rPr>
        <w:t xml:space="preserve"> you can save and open a connection to the MySQL database and list all databases, tables. </w:t>
      </w:r>
      <w:proofErr w:type="gramStart"/>
      <w:r w:rsidRPr="00367F43">
        <w:rPr>
          <w:rFonts w:ascii="Open Sans" w:eastAsia="Times New Roman" w:hAnsi="Open Sans" w:cs="Open Sans"/>
          <w:color w:val="000000"/>
          <w:sz w:val="20"/>
          <w:shd w:val="clear" w:color="auto" w:fill="FFFFFF"/>
        </w:rPr>
        <w:t>Etc..</w:t>
      </w:r>
      <w:proofErr w:type="gramEnd"/>
    </w:p>
    <w:p w:rsidR="00367F43" w:rsidRPr="00367F43" w:rsidRDefault="00367F43" w:rsidP="00367F43">
      <w:pPr>
        <w:spacing w:after="0" w:line="240" w:lineRule="auto"/>
        <w:rPr>
          <w:rFonts w:ascii="Open Sans" w:eastAsia="Times New Roman" w:hAnsi="Open Sans" w:cs="Open Sans"/>
          <w:color w:val="000000"/>
          <w:sz w:val="20"/>
          <w:shd w:val="clear" w:color="auto" w:fill="FFFFFF"/>
        </w:rPr>
      </w:pPr>
      <w:r w:rsidRPr="00367F43">
        <w:rPr>
          <w:rFonts w:ascii="Open Sans" w:eastAsia="Times New Roman" w:hAnsi="Open Sans" w:cs="Open Sans"/>
          <w:b/>
          <w:bCs/>
          <w:noProof/>
          <w:color w:val="000000"/>
          <w:sz w:val="20"/>
          <w:shd w:val="clear" w:color="auto" w:fill="FFFFFF"/>
        </w:rPr>
        <w:drawing>
          <wp:inline distT="0" distB="0" distL="0" distR="0">
            <wp:extent cx="1288219" cy="2166938"/>
            <wp:effectExtent l="0" t="0" r="7620" b="5080"/>
            <wp:docPr id="1" name="Picture 1" descr="http://static.inoneo.com/aws/connect_vpc_rds/db-pane.jp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tatic.inoneo.com/aws/connect_vpc_rds/db-pane.jp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89885" cy="2169741"/>
                    </a:xfrm>
                    <a:prstGeom prst="rect">
                      <a:avLst/>
                    </a:prstGeom>
                    <a:noFill/>
                    <a:ln>
                      <a:noFill/>
                    </a:ln>
                  </pic:spPr>
                </pic:pic>
              </a:graphicData>
            </a:graphic>
          </wp:inline>
        </w:drawing>
      </w:r>
    </w:p>
    <w:p w:rsidR="00367F43" w:rsidRPr="00367F43" w:rsidRDefault="00367F43" w:rsidP="00367F43">
      <w:pPr>
        <w:spacing w:after="0" w:line="240" w:lineRule="auto"/>
        <w:textAlignment w:val="baseline"/>
        <w:outlineLvl w:val="2"/>
        <w:rPr>
          <w:rFonts w:ascii="Open Sans" w:eastAsia="Times New Roman" w:hAnsi="Open Sans" w:cs="Open Sans"/>
          <w:b/>
          <w:bCs/>
          <w:color w:val="000000"/>
          <w:sz w:val="32"/>
          <w:szCs w:val="33"/>
          <w:shd w:val="clear" w:color="auto" w:fill="FFFFFF"/>
        </w:rPr>
      </w:pPr>
      <w:r w:rsidRPr="00367F43">
        <w:rPr>
          <w:rFonts w:ascii="Open Sans" w:eastAsia="Times New Roman" w:hAnsi="Open Sans" w:cs="Open Sans"/>
          <w:b/>
          <w:bCs/>
          <w:color w:val="000000"/>
          <w:sz w:val="32"/>
          <w:szCs w:val="33"/>
          <w:shd w:val="clear" w:color="auto" w:fill="FFFFFF"/>
        </w:rPr>
        <w:t>Conclusion</w:t>
      </w:r>
    </w:p>
    <w:p w:rsidR="00367F43" w:rsidRPr="00367F43" w:rsidRDefault="00367F43" w:rsidP="00367F43">
      <w:pPr>
        <w:spacing w:after="0" w:line="240" w:lineRule="auto"/>
        <w:rPr>
          <w:rFonts w:ascii="Open Sans" w:eastAsia="Times New Roman" w:hAnsi="Open Sans" w:cs="Open Sans"/>
          <w:color w:val="000000"/>
          <w:sz w:val="20"/>
          <w:shd w:val="clear" w:color="auto" w:fill="FFFFFF"/>
        </w:rPr>
      </w:pPr>
      <w:r w:rsidRPr="00367F43">
        <w:rPr>
          <w:rFonts w:ascii="Open Sans" w:eastAsia="Times New Roman" w:hAnsi="Open Sans" w:cs="Open Sans"/>
          <w:color w:val="000000"/>
          <w:sz w:val="20"/>
          <w:shd w:val="clear" w:color="auto" w:fill="FFFFFF"/>
        </w:rPr>
        <w:t>In this example we used the </w:t>
      </w:r>
      <w:r w:rsidRPr="00367F43">
        <w:rPr>
          <w:rFonts w:ascii="Open Sans" w:eastAsia="Times New Roman" w:hAnsi="Open Sans" w:cs="Open Sans"/>
          <w:b/>
          <w:bCs/>
          <w:color w:val="000000"/>
          <w:sz w:val="20"/>
          <w:shd w:val="clear" w:color="auto" w:fill="FFFFFF"/>
        </w:rPr>
        <w:t>default VPC</w:t>
      </w:r>
      <w:r w:rsidRPr="00367F43">
        <w:rPr>
          <w:rFonts w:ascii="Open Sans" w:eastAsia="Times New Roman" w:hAnsi="Open Sans" w:cs="Open Sans"/>
          <w:color w:val="000000"/>
          <w:sz w:val="20"/>
          <w:shd w:val="clear" w:color="auto" w:fill="FFFFFF"/>
        </w:rPr>
        <w:t xml:space="preserve"> to simplify the steps. In a real environment your RDS instance will reside in a private subnet and the bastion host should be in the public subnet. The only difference is to configure an ACL to allow access from the bastion host to the private subnet on port 22 (for </w:t>
      </w:r>
      <w:proofErr w:type="spellStart"/>
      <w:r w:rsidRPr="00367F43">
        <w:rPr>
          <w:rFonts w:ascii="Open Sans" w:eastAsia="Times New Roman" w:hAnsi="Open Sans" w:cs="Open Sans"/>
          <w:color w:val="000000"/>
          <w:sz w:val="20"/>
          <w:shd w:val="clear" w:color="auto" w:fill="FFFFFF"/>
        </w:rPr>
        <w:t>ssh</w:t>
      </w:r>
      <w:proofErr w:type="spellEnd"/>
      <w:r w:rsidRPr="00367F43">
        <w:rPr>
          <w:rFonts w:ascii="Open Sans" w:eastAsia="Times New Roman" w:hAnsi="Open Sans" w:cs="Open Sans"/>
          <w:color w:val="000000"/>
          <w:sz w:val="20"/>
          <w:shd w:val="clear" w:color="auto" w:fill="FFFFFF"/>
        </w:rPr>
        <w:t>).</w:t>
      </w:r>
    </w:p>
    <w:p w:rsidR="00CB0A6E" w:rsidRPr="00367F43" w:rsidRDefault="00CB0A6E" w:rsidP="00367F43">
      <w:pPr>
        <w:spacing w:line="240" w:lineRule="auto"/>
        <w:rPr>
          <w:sz w:val="18"/>
        </w:rPr>
      </w:pPr>
      <w:bookmarkStart w:id="13" w:name="_GoBack"/>
      <w:bookmarkEnd w:id="13"/>
    </w:p>
    <w:sectPr w:rsidR="00CB0A6E" w:rsidRPr="00367F43" w:rsidSect="00367F43">
      <w:pgSz w:w="12240" w:h="15840"/>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Segoe UI"/>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0C0"/>
    <w:rsid w:val="00367F43"/>
    <w:rsid w:val="009A00C0"/>
    <w:rsid w:val="00CB0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268A2"/>
  <w15:chartTrackingRefBased/>
  <w15:docId w15:val="{316A703C-5B83-4ACC-B094-E95BB68C4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67F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67F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7F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7F43"/>
    <w:rPr>
      <w:b/>
      <w:bCs/>
    </w:rPr>
  </w:style>
  <w:style w:type="character" w:customStyle="1" w:styleId="Heading1Char">
    <w:name w:val="Heading 1 Char"/>
    <w:basedOn w:val="DefaultParagraphFont"/>
    <w:link w:val="Heading1"/>
    <w:uiPriority w:val="9"/>
    <w:rsid w:val="00367F4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67F4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67F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987124">
      <w:bodyDiv w:val="1"/>
      <w:marLeft w:val="0"/>
      <w:marRight w:val="0"/>
      <w:marTop w:val="0"/>
      <w:marBottom w:val="0"/>
      <w:divBdr>
        <w:top w:val="none" w:sz="0" w:space="0" w:color="auto"/>
        <w:left w:val="none" w:sz="0" w:space="0" w:color="auto"/>
        <w:bottom w:val="none" w:sz="0" w:space="0" w:color="auto"/>
        <w:right w:val="none" w:sz="0" w:space="0" w:color="auto"/>
      </w:divBdr>
    </w:div>
    <w:div w:id="2088965165">
      <w:bodyDiv w:val="1"/>
      <w:marLeft w:val="0"/>
      <w:marRight w:val="0"/>
      <w:marTop w:val="0"/>
      <w:marBottom w:val="0"/>
      <w:divBdr>
        <w:top w:val="none" w:sz="0" w:space="0" w:color="auto"/>
        <w:left w:val="none" w:sz="0" w:space="0" w:color="auto"/>
        <w:bottom w:val="none" w:sz="0" w:space="0" w:color="auto"/>
        <w:right w:val="none" w:sz="0" w:space="0" w:color="auto"/>
      </w:divBdr>
      <w:divsChild>
        <w:div w:id="835535820">
          <w:marLeft w:val="0"/>
          <w:marRight w:val="0"/>
          <w:marTop w:val="150"/>
          <w:marBottom w:val="360"/>
          <w:divBdr>
            <w:top w:val="none" w:sz="0" w:space="0" w:color="auto"/>
            <w:left w:val="none" w:sz="0" w:space="0" w:color="auto"/>
            <w:bottom w:val="none" w:sz="0" w:space="0" w:color="auto"/>
            <w:right w:val="none" w:sz="0" w:space="0" w:color="auto"/>
          </w:divBdr>
          <w:divsChild>
            <w:div w:id="554391671">
              <w:marLeft w:val="0"/>
              <w:marRight w:val="0"/>
              <w:marTop w:val="0"/>
              <w:marBottom w:val="0"/>
              <w:divBdr>
                <w:top w:val="none" w:sz="0" w:space="0" w:color="auto"/>
                <w:left w:val="none" w:sz="0" w:space="0" w:color="auto"/>
                <w:bottom w:val="none" w:sz="0" w:space="0" w:color="auto"/>
                <w:right w:val="none" w:sz="0" w:space="0" w:color="auto"/>
              </w:divBdr>
            </w:div>
            <w:div w:id="176391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tic.inoneo.com/aws/connect_vpc_rds/db_setup.jpg" TargetMode="External"/><Relationship Id="rId13" Type="http://schemas.openxmlformats.org/officeDocument/2006/relationships/image" Target="media/image5.jpeg"/><Relationship Id="rId18" Type="http://schemas.openxmlformats.org/officeDocument/2006/relationships/hyperlink" Target="http://static.inoneo.com/aws/connect_vpc_rds/launch-ec2-instance.jpg" TargetMode="External"/><Relationship Id="rId26" Type="http://schemas.openxmlformats.org/officeDocument/2006/relationships/hyperlink" Target="http://static.inoneo.com/aws/connect_vpc_rds/ssh-fingerprint.jpg" TargetMode="External"/><Relationship Id="rId3" Type="http://schemas.openxmlformats.org/officeDocument/2006/relationships/webSettings" Target="webSettings.xml"/><Relationship Id="rId21" Type="http://schemas.openxmlformats.org/officeDocument/2006/relationships/image" Target="media/image9.jpeg"/><Relationship Id="rId34"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tatic.inoneo.com/aws/connect_vpc_rds/rds-launch-wizard-sec-group.jpg" TargetMode="External"/><Relationship Id="rId17" Type="http://schemas.openxmlformats.org/officeDocument/2006/relationships/image" Target="media/image7.jpeg"/><Relationship Id="rId25" Type="http://schemas.openxmlformats.org/officeDocument/2006/relationships/image" Target="media/image11.jpeg"/><Relationship Id="rId33" Type="http://schemas.openxmlformats.org/officeDocument/2006/relationships/image" Target="media/image15.jpeg"/><Relationship Id="rId2" Type="http://schemas.openxmlformats.org/officeDocument/2006/relationships/settings" Target="settings.xml"/><Relationship Id="rId16" Type="http://schemas.openxmlformats.org/officeDocument/2006/relationships/hyperlink" Target="http://static.inoneo.com/aws/connect_vpc_rds/ec2.jpg" TargetMode="External"/><Relationship Id="rId20" Type="http://schemas.openxmlformats.org/officeDocument/2006/relationships/hyperlink" Target="http://static.inoneo.com/aws/connect_vpc_rds/amazon-ami.jpg" TargetMode="External"/><Relationship Id="rId29"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hyperlink" Target="http://static.inoneo.com/aws/connect_vpc_rds/mysql.jpg" TargetMode="External"/><Relationship Id="rId11" Type="http://schemas.openxmlformats.org/officeDocument/2006/relationships/image" Target="media/image4.jpeg"/><Relationship Id="rId24" Type="http://schemas.openxmlformats.org/officeDocument/2006/relationships/hyperlink" Target="http://static.inoneo.com/aws/connect_vpc_rds/good-connection-details.jpg" TargetMode="External"/><Relationship Id="rId32" Type="http://schemas.openxmlformats.org/officeDocument/2006/relationships/hyperlink" Target="http://static.inoneo.com/aws/connect_vpc_rds/db-pane.jpg" TargetMode="External"/><Relationship Id="rId5" Type="http://schemas.openxmlformats.org/officeDocument/2006/relationships/image" Target="media/image1.jpeg"/><Relationship Id="rId15" Type="http://schemas.openxmlformats.org/officeDocument/2006/relationships/image" Target="media/image6.jpeg"/><Relationship Id="rId23" Type="http://schemas.openxmlformats.org/officeDocument/2006/relationships/image" Target="media/image10.jpeg"/><Relationship Id="rId28" Type="http://schemas.openxmlformats.org/officeDocument/2006/relationships/hyperlink" Target="http://static.inoneo.com/aws/connect_vpc_rds/input_password.jpg" TargetMode="External"/><Relationship Id="rId10" Type="http://schemas.openxmlformats.org/officeDocument/2006/relationships/hyperlink" Target="http://static.inoneo.com/aws/connect_vpc_rds/db_setup_2.jpg" TargetMode="External"/><Relationship Id="rId19" Type="http://schemas.openxmlformats.org/officeDocument/2006/relationships/image" Target="media/image8.jpeg"/><Relationship Id="rId31" Type="http://schemas.openxmlformats.org/officeDocument/2006/relationships/image" Target="media/image14.jpeg"/><Relationship Id="rId4" Type="http://schemas.openxmlformats.org/officeDocument/2006/relationships/hyperlink" Target="http://static.inoneo.com/aws/connect_vpc_rds/rds.jpg" TargetMode="External"/><Relationship Id="rId9" Type="http://schemas.openxmlformats.org/officeDocument/2006/relationships/image" Target="media/image3.jpeg"/><Relationship Id="rId14" Type="http://schemas.openxmlformats.org/officeDocument/2006/relationships/hyperlink" Target="http://static.inoneo.com/aws/connect_vpc_rds/sec-group-3600-rule.jpg" TargetMode="External"/><Relationship Id="rId22" Type="http://schemas.openxmlformats.org/officeDocument/2006/relationships/hyperlink" Target="http://static.inoneo.com/aws/connect_vpc_rds/review-and-launch.jpg" TargetMode="External"/><Relationship Id="rId27" Type="http://schemas.openxmlformats.org/officeDocument/2006/relationships/image" Target="media/image12.jpeg"/><Relationship Id="rId30" Type="http://schemas.openxmlformats.org/officeDocument/2006/relationships/hyperlink" Target="http://static.inoneo.com/aws/connect_vpc_rds/success.jpg"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719</Words>
  <Characters>4101</Characters>
  <Application>Microsoft Office Word</Application>
  <DocSecurity>0</DocSecurity>
  <Lines>34</Lines>
  <Paragraphs>9</Paragraphs>
  <ScaleCrop>false</ScaleCrop>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Balusu, Venkata Sri Harish (US - Hyderabad)</dc:creator>
  <cp:keywords/>
  <dc:description/>
  <cp:lastModifiedBy>Balusu, Venkata Sri Harish (US - Hyderabad)</cp:lastModifiedBy>
  <cp:revision>2</cp:revision>
  <dcterms:created xsi:type="dcterms:W3CDTF">2018-05-13T10:07:00Z</dcterms:created>
  <dcterms:modified xsi:type="dcterms:W3CDTF">2018-05-13T10:10:00Z</dcterms:modified>
</cp:coreProperties>
</file>